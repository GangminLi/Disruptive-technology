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FC3" w:rsidRPr="00355FC3" w:rsidRDefault="00355FC3">
      <w:pPr>
        <w:rPr>
          <w:sz w:val="40"/>
          <w:lang w:val="en-US"/>
        </w:rPr>
      </w:pPr>
      <w:r w:rsidRPr="00355FC3">
        <w:rPr>
          <w:rFonts w:hint="eastAsia"/>
          <w:sz w:val="40"/>
          <w:lang w:val="en-US"/>
        </w:rPr>
        <w:t>谁也无法回避的</w:t>
      </w:r>
    </w:p>
    <w:p w:rsidR="00355FC3" w:rsidRDefault="00355FC3">
      <w:pPr>
        <w:rPr>
          <w:lang w:val="en-US"/>
        </w:rPr>
      </w:pPr>
    </w:p>
    <w:p w:rsidR="00355FC3" w:rsidRDefault="00D77B51">
      <w:pPr>
        <w:rPr>
          <w:sz w:val="160"/>
          <w:lang w:val="en-US"/>
        </w:rPr>
      </w:pPr>
      <w:r>
        <w:rPr>
          <w:rFonts w:hint="eastAsia"/>
          <w:sz w:val="160"/>
          <w:lang w:val="en-US"/>
        </w:rPr>
        <w:t>颠覆性</w:t>
      </w:r>
      <w:r w:rsidR="00355FC3">
        <w:rPr>
          <w:rFonts w:hint="eastAsia"/>
          <w:sz w:val="160"/>
          <w:lang w:val="en-US"/>
        </w:rPr>
        <w:t>技</w:t>
      </w:r>
      <w:r>
        <w:rPr>
          <w:rFonts w:hint="eastAsia"/>
          <w:sz w:val="160"/>
          <w:lang w:val="en-US"/>
        </w:rPr>
        <w:t>术</w:t>
      </w:r>
    </w:p>
    <w:p w:rsidR="00355FC3" w:rsidRPr="00355FC3" w:rsidRDefault="00355FC3">
      <w:pPr>
        <w:rPr>
          <w:sz w:val="160"/>
          <w:lang w:val="en-US"/>
        </w:rPr>
      </w:pPr>
      <w:r>
        <w:rPr>
          <w:noProof/>
        </w:rPr>
        <w:drawing>
          <wp:inline distT="0" distB="0" distL="0" distR="0" wp14:anchorId="429D8C96" wp14:editId="4A05EE60">
            <wp:extent cx="5274310" cy="2309917"/>
            <wp:effectExtent l="0" t="0" r="2540" b="0"/>
            <wp:docPr id="1" name="Picture 1" descr="https://media.licdn.com/dms/image/C4E12AQHrxefreI8hhw/article-inline_image-shrink_1500_2232/0?e=2120796000&amp;v=alpha&amp;t=WRRAvB41a4ZmrxTD7-A_1h-ZAACO69oATMRUyCqMx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media.licdn.com/dms/image/C4E12AQHrxefreI8hhw/article-inline_image-shrink_1500_2232/0?e=2120796000&amp;v=alpha&amp;t=WRRAvB41a4ZmrxTD7-A_1h-ZAACO69oATMRUyCqMxN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309917"/>
                    </a:xfrm>
                    <a:prstGeom prst="rect">
                      <a:avLst/>
                    </a:prstGeom>
                    <a:noFill/>
                    <a:ln>
                      <a:noFill/>
                    </a:ln>
                  </pic:spPr>
                </pic:pic>
              </a:graphicData>
            </a:graphic>
          </wp:inline>
        </w:drawing>
      </w:r>
    </w:p>
    <w:p w:rsidR="00355FC3" w:rsidRDefault="00355FC3">
      <w:pPr>
        <w:rPr>
          <w:sz w:val="44"/>
          <w:lang w:val="en-US"/>
        </w:rPr>
      </w:pPr>
      <w:r>
        <w:rPr>
          <w:rFonts w:hint="eastAsia"/>
          <w:sz w:val="44"/>
          <w:lang w:val="en-US"/>
        </w:rPr>
        <w:t>——</w:t>
      </w:r>
      <w:r w:rsidRPr="00355FC3">
        <w:rPr>
          <w:rFonts w:hint="eastAsia"/>
          <w:sz w:val="44"/>
          <w:lang w:val="en-US"/>
        </w:rPr>
        <w:t>不仅是你我茶余</w:t>
      </w:r>
      <w:r w:rsidR="00CB2678" w:rsidRPr="00355FC3">
        <w:rPr>
          <w:rFonts w:hint="eastAsia"/>
          <w:sz w:val="44"/>
          <w:lang w:val="en-US"/>
        </w:rPr>
        <w:t>饭后</w:t>
      </w:r>
      <w:r w:rsidR="00CB2678">
        <w:rPr>
          <w:rFonts w:hint="eastAsia"/>
          <w:sz w:val="44"/>
          <w:lang w:val="en-US"/>
        </w:rPr>
        <w:t>聊天</w:t>
      </w:r>
      <w:r w:rsidRPr="00355FC3">
        <w:rPr>
          <w:rFonts w:hint="eastAsia"/>
          <w:sz w:val="44"/>
          <w:lang w:val="en-US"/>
        </w:rPr>
        <w:t>的话题</w:t>
      </w:r>
      <w:r w:rsidR="00820152">
        <w:rPr>
          <w:rFonts w:hint="eastAsia"/>
          <w:sz w:val="44"/>
          <w:lang w:val="en-US"/>
        </w:rPr>
        <w:t>，</w:t>
      </w:r>
      <w:r w:rsidRPr="00355FC3">
        <w:rPr>
          <w:rFonts w:hint="eastAsia"/>
          <w:sz w:val="44"/>
          <w:lang w:val="en-US"/>
        </w:rPr>
        <w:t>更是我们需要迎接的</w:t>
      </w:r>
      <w:r w:rsidR="00CB2678">
        <w:rPr>
          <w:rFonts w:hint="eastAsia"/>
          <w:sz w:val="44"/>
          <w:lang w:val="en-US"/>
        </w:rPr>
        <w:t>全</w:t>
      </w:r>
      <w:r w:rsidRPr="00355FC3">
        <w:rPr>
          <w:rFonts w:hint="eastAsia"/>
          <w:sz w:val="44"/>
          <w:lang w:val="en-US"/>
        </w:rPr>
        <w:t>新的生活方式</w:t>
      </w:r>
    </w:p>
    <w:p w:rsidR="00D77B51" w:rsidRDefault="00D77B51">
      <w:pPr>
        <w:rPr>
          <w:sz w:val="44"/>
          <w:lang w:val="en-US"/>
        </w:rPr>
      </w:pPr>
    </w:p>
    <w:p w:rsidR="00D77B51" w:rsidRDefault="00D77B51">
      <w:pPr>
        <w:rPr>
          <w:sz w:val="44"/>
          <w:lang w:val="en-US"/>
        </w:rPr>
      </w:pPr>
    </w:p>
    <w:p w:rsidR="00D77B51" w:rsidRDefault="00D77B51">
      <w:pPr>
        <w:rPr>
          <w:sz w:val="44"/>
          <w:lang w:val="en-US"/>
        </w:rPr>
      </w:pPr>
      <w:r>
        <w:rPr>
          <w:rFonts w:hint="eastAsia"/>
          <w:sz w:val="44"/>
          <w:lang w:val="en-US"/>
        </w:rPr>
        <w:t>Gary Gangmin Li</w:t>
      </w:r>
    </w:p>
    <w:p w:rsidR="00355FC3" w:rsidRDefault="00355FC3">
      <w:pPr>
        <w:rPr>
          <w:sz w:val="44"/>
          <w:lang w:val="en-US"/>
        </w:rPr>
      </w:pPr>
      <w:r>
        <w:rPr>
          <w:sz w:val="44"/>
          <w:lang w:val="en-US"/>
        </w:rPr>
        <w:br w:type="page"/>
      </w:r>
    </w:p>
    <w:p w:rsidR="00355FC3" w:rsidRDefault="00355FC3">
      <w:pPr>
        <w:rPr>
          <w:sz w:val="44"/>
          <w:lang w:val="en-US"/>
        </w:rPr>
      </w:pPr>
      <w:r>
        <w:rPr>
          <w:rFonts w:hint="eastAsia"/>
          <w:sz w:val="44"/>
          <w:lang w:val="en-US"/>
        </w:rPr>
        <w:lastRenderedPageBreak/>
        <w:t>引言</w:t>
      </w:r>
    </w:p>
    <w:p w:rsidR="00355FC3" w:rsidRDefault="00355FC3">
      <w:pPr>
        <w:rPr>
          <w:sz w:val="44"/>
          <w:lang w:val="en-US"/>
        </w:rPr>
      </w:pPr>
    </w:p>
    <w:p w:rsidR="00355FC3" w:rsidRDefault="00355FC3">
      <w:pPr>
        <w:rPr>
          <w:sz w:val="44"/>
          <w:lang w:val="en-US"/>
        </w:rPr>
      </w:pPr>
    </w:p>
    <w:p w:rsidR="0056706D" w:rsidRPr="008531DC" w:rsidRDefault="000D5818">
      <w:pPr>
        <w:rPr>
          <w:sz w:val="32"/>
          <w:szCs w:val="40"/>
          <w:lang w:val="en-US"/>
        </w:rPr>
      </w:pPr>
      <w:r w:rsidRPr="008531DC">
        <w:rPr>
          <w:rFonts w:hint="eastAsia"/>
          <w:sz w:val="32"/>
          <w:szCs w:val="40"/>
          <w:lang w:val="en-US"/>
        </w:rPr>
        <w:t>在创新引领的当下，一些</w:t>
      </w:r>
      <w:r w:rsidR="00820152" w:rsidRPr="008531DC">
        <w:rPr>
          <w:rFonts w:hint="eastAsia"/>
          <w:sz w:val="32"/>
          <w:szCs w:val="40"/>
          <w:lang w:val="en-US"/>
        </w:rPr>
        <w:t>颠覆性技术</w:t>
      </w:r>
      <w:r w:rsidR="00CC46CB">
        <w:rPr>
          <w:rFonts w:hint="eastAsia"/>
          <w:sz w:val="32"/>
          <w:szCs w:val="40"/>
          <w:lang w:val="en-US"/>
        </w:rPr>
        <w:t>，</w:t>
      </w:r>
      <w:r w:rsidR="00820152" w:rsidRPr="008531DC">
        <w:rPr>
          <w:rFonts w:hint="eastAsia"/>
          <w:sz w:val="32"/>
          <w:szCs w:val="40"/>
          <w:lang w:val="en-US"/>
        </w:rPr>
        <w:t>俗称“</w:t>
      </w:r>
      <w:r w:rsidRPr="008531DC">
        <w:rPr>
          <w:rFonts w:hint="eastAsia"/>
          <w:sz w:val="32"/>
          <w:szCs w:val="40"/>
          <w:lang w:val="en-US"/>
        </w:rPr>
        <w:t>黑科技，黑发明</w:t>
      </w:r>
      <w:r w:rsidR="00820152" w:rsidRPr="008531DC">
        <w:rPr>
          <w:rFonts w:hint="eastAsia"/>
          <w:sz w:val="32"/>
          <w:szCs w:val="40"/>
          <w:lang w:val="en-US"/>
        </w:rPr>
        <w:t>”</w:t>
      </w:r>
      <w:r w:rsidRPr="008531DC">
        <w:rPr>
          <w:rFonts w:hint="eastAsia"/>
          <w:sz w:val="32"/>
          <w:szCs w:val="40"/>
          <w:lang w:val="en-US"/>
        </w:rPr>
        <w:t>层出不穷。他们对我们的工作、学习和生活带来了</w:t>
      </w:r>
      <w:r w:rsidR="00820152" w:rsidRPr="008531DC">
        <w:rPr>
          <w:rFonts w:hint="eastAsia"/>
          <w:sz w:val="32"/>
          <w:szCs w:val="40"/>
          <w:lang w:val="en-US"/>
        </w:rPr>
        <w:t>巨大</w:t>
      </w:r>
      <w:r w:rsidRPr="008531DC">
        <w:rPr>
          <w:rFonts w:hint="eastAsia"/>
          <w:sz w:val="32"/>
          <w:szCs w:val="40"/>
          <w:lang w:val="en-US"/>
        </w:rPr>
        <w:t>的影响。</w:t>
      </w:r>
      <w:r w:rsidR="00820152" w:rsidRPr="008531DC">
        <w:rPr>
          <w:rFonts w:hint="eastAsia"/>
          <w:sz w:val="32"/>
          <w:szCs w:val="40"/>
          <w:lang w:val="en-US"/>
        </w:rPr>
        <w:t>无论你是一个企业家</w:t>
      </w:r>
      <w:r w:rsidR="00CC46CB">
        <w:rPr>
          <w:rFonts w:hint="eastAsia"/>
          <w:sz w:val="32"/>
          <w:szCs w:val="40"/>
          <w:lang w:val="en-US"/>
        </w:rPr>
        <w:t>、</w:t>
      </w:r>
      <w:r w:rsidR="00820152" w:rsidRPr="008531DC">
        <w:rPr>
          <w:rFonts w:hint="eastAsia"/>
          <w:sz w:val="32"/>
          <w:szCs w:val="40"/>
          <w:lang w:val="en-US"/>
        </w:rPr>
        <w:t>一个创业者</w:t>
      </w:r>
      <w:r w:rsidR="00CC46CB">
        <w:rPr>
          <w:rFonts w:hint="eastAsia"/>
          <w:sz w:val="32"/>
          <w:szCs w:val="40"/>
          <w:lang w:val="en-US"/>
        </w:rPr>
        <w:t>、</w:t>
      </w:r>
      <w:r w:rsidR="00820152" w:rsidRPr="008531DC">
        <w:rPr>
          <w:rFonts w:hint="eastAsia"/>
          <w:sz w:val="32"/>
          <w:szCs w:val="40"/>
          <w:lang w:val="en-US"/>
        </w:rPr>
        <w:t>还是一个自由职业者</w:t>
      </w:r>
      <w:r w:rsidR="00CC46CB">
        <w:rPr>
          <w:rFonts w:hint="eastAsia"/>
          <w:sz w:val="32"/>
          <w:szCs w:val="40"/>
          <w:lang w:val="en-US"/>
        </w:rPr>
        <w:t>、</w:t>
      </w:r>
      <w:r w:rsidR="00820152" w:rsidRPr="008531DC">
        <w:rPr>
          <w:rFonts w:hint="eastAsia"/>
          <w:sz w:val="32"/>
          <w:szCs w:val="40"/>
          <w:lang w:val="en-US"/>
        </w:rPr>
        <w:t>学者或是家庭主妇</w:t>
      </w:r>
      <w:r w:rsidR="00CC46CB">
        <w:rPr>
          <w:rFonts w:hint="eastAsia"/>
          <w:sz w:val="32"/>
          <w:szCs w:val="40"/>
          <w:lang w:val="en-US"/>
        </w:rPr>
        <w:t>，</w:t>
      </w:r>
      <w:r w:rsidR="00820152" w:rsidRPr="008531DC">
        <w:rPr>
          <w:rFonts w:hint="eastAsia"/>
          <w:sz w:val="32"/>
          <w:szCs w:val="40"/>
          <w:lang w:val="en-US"/>
        </w:rPr>
        <w:t>我们都无法回避这些技术。用一句当下流行的话说就是“</w:t>
      </w:r>
      <w:r w:rsidRPr="008531DC">
        <w:rPr>
          <w:rFonts w:hint="eastAsia"/>
          <w:sz w:val="32"/>
          <w:szCs w:val="40"/>
          <w:lang w:val="en-US"/>
        </w:rPr>
        <w:t>无论你知道与否，它们就在那里，</w:t>
      </w:r>
      <w:r w:rsidR="00820152" w:rsidRPr="008531DC">
        <w:rPr>
          <w:rFonts w:hint="eastAsia"/>
          <w:sz w:val="32"/>
          <w:szCs w:val="40"/>
          <w:lang w:val="en-US"/>
        </w:rPr>
        <w:t>无论你关心与否，它们都在</w:t>
      </w:r>
      <w:r w:rsidRPr="008531DC">
        <w:rPr>
          <w:rFonts w:hint="eastAsia"/>
          <w:sz w:val="32"/>
          <w:szCs w:val="40"/>
          <w:lang w:val="en-US"/>
        </w:rPr>
        <w:t>悄悄的产生，默默的成长，最终会不可避免的影响和改变你我</w:t>
      </w:r>
      <w:r w:rsidR="00820152" w:rsidRPr="008531DC">
        <w:rPr>
          <w:rFonts w:hint="eastAsia"/>
          <w:sz w:val="32"/>
          <w:szCs w:val="40"/>
          <w:lang w:val="en-US"/>
        </w:rPr>
        <w:t>”</w:t>
      </w:r>
      <w:r w:rsidRPr="008531DC">
        <w:rPr>
          <w:rFonts w:hint="eastAsia"/>
          <w:sz w:val="32"/>
          <w:szCs w:val="40"/>
          <w:lang w:val="en-US"/>
        </w:rPr>
        <w:t>。</w:t>
      </w:r>
    </w:p>
    <w:p w:rsidR="00355FC3" w:rsidRPr="008531DC" w:rsidRDefault="0056706D" w:rsidP="0056706D">
      <w:pPr>
        <w:rPr>
          <w:sz w:val="32"/>
          <w:szCs w:val="40"/>
          <w:lang w:val="en-US"/>
        </w:rPr>
      </w:pPr>
      <w:r w:rsidRPr="008531DC">
        <w:rPr>
          <w:rFonts w:hint="eastAsia"/>
          <w:sz w:val="32"/>
          <w:szCs w:val="40"/>
          <w:lang w:val="en-US"/>
        </w:rPr>
        <w:t>人工智能</w:t>
      </w:r>
      <w:r w:rsidR="00820152" w:rsidRPr="008531DC">
        <w:rPr>
          <w:rFonts w:hint="eastAsia"/>
          <w:sz w:val="32"/>
          <w:szCs w:val="40"/>
          <w:lang w:val="en-US"/>
        </w:rPr>
        <w:t>、</w:t>
      </w:r>
      <w:r w:rsidRPr="008531DC">
        <w:rPr>
          <w:rFonts w:hint="eastAsia"/>
          <w:sz w:val="32"/>
          <w:szCs w:val="40"/>
          <w:lang w:val="en-US"/>
        </w:rPr>
        <w:t xml:space="preserve"> </w:t>
      </w:r>
      <w:r w:rsidRPr="008531DC">
        <w:rPr>
          <w:rFonts w:hint="eastAsia"/>
          <w:sz w:val="32"/>
          <w:szCs w:val="40"/>
          <w:lang w:val="en-US"/>
        </w:rPr>
        <w:t>机器学习</w:t>
      </w:r>
      <w:r w:rsidR="00820152" w:rsidRPr="008531DC">
        <w:rPr>
          <w:rFonts w:hint="eastAsia"/>
          <w:sz w:val="32"/>
          <w:szCs w:val="40"/>
          <w:lang w:val="en-US"/>
        </w:rPr>
        <w:t>、</w:t>
      </w:r>
      <w:r w:rsidRPr="008531DC">
        <w:rPr>
          <w:rFonts w:hint="eastAsia"/>
          <w:sz w:val="32"/>
          <w:szCs w:val="40"/>
          <w:lang w:val="en-US"/>
        </w:rPr>
        <w:t xml:space="preserve"> </w:t>
      </w:r>
      <w:r w:rsidRPr="008531DC">
        <w:rPr>
          <w:rFonts w:hint="eastAsia"/>
          <w:sz w:val="32"/>
          <w:szCs w:val="40"/>
          <w:lang w:val="en-US"/>
        </w:rPr>
        <w:t>深度学习</w:t>
      </w:r>
      <w:r w:rsidR="00820152" w:rsidRPr="008531DC">
        <w:rPr>
          <w:rFonts w:hint="eastAsia"/>
          <w:sz w:val="32"/>
          <w:szCs w:val="40"/>
          <w:lang w:val="en-US"/>
        </w:rPr>
        <w:t>、</w:t>
      </w:r>
      <w:r w:rsidRPr="008531DC">
        <w:rPr>
          <w:rFonts w:hint="eastAsia"/>
          <w:sz w:val="32"/>
          <w:szCs w:val="40"/>
          <w:lang w:val="en-US"/>
        </w:rPr>
        <w:t>虚拟真实</w:t>
      </w:r>
      <w:r w:rsidR="00820152" w:rsidRPr="008531DC">
        <w:rPr>
          <w:rFonts w:hint="eastAsia"/>
          <w:sz w:val="32"/>
          <w:szCs w:val="40"/>
          <w:lang w:val="en-US"/>
        </w:rPr>
        <w:t>、</w:t>
      </w:r>
      <w:r w:rsidRPr="008531DC">
        <w:rPr>
          <w:rFonts w:hint="eastAsia"/>
          <w:sz w:val="32"/>
          <w:szCs w:val="40"/>
          <w:lang w:val="en-US"/>
        </w:rPr>
        <w:t>区块链</w:t>
      </w:r>
      <w:r w:rsidR="00820152" w:rsidRPr="008531DC">
        <w:rPr>
          <w:rFonts w:hint="eastAsia"/>
          <w:sz w:val="32"/>
          <w:szCs w:val="40"/>
          <w:lang w:val="en-US"/>
        </w:rPr>
        <w:t>、</w:t>
      </w:r>
      <w:r w:rsidRPr="008531DC">
        <w:rPr>
          <w:rFonts w:hint="eastAsia"/>
          <w:sz w:val="32"/>
          <w:szCs w:val="40"/>
          <w:lang w:val="en-US"/>
        </w:rPr>
        <w:t>自动驾驶</w:t>
      </w:r>
      <w:r w:rsidR="00820152" w:rsidRPr="008531DC">
        <w:rPr>
          <w:rFonts w:hint="eastAsia"/>
          <w:sz w:val="32"/>
          <w:szCs w:val="40"/>
          <w:lang w:val="en-US"/>
        </w:rPr>
        <w:t>、</w:t>
      </w:r>
      <w:r w:rsidRPr="008531DC">
        <w:rPr>
          <w:rFonts w:hint="eastAsia"/>
          <w:sz w:val="32"/>
          <w:szCs w:val="40"/>
          <w:lang w:val="en-US"/>
        </w:rPr>
        <w:t>无人机</w:t>
      </w:r>
      <w:r w:rsidR="00820152" w:rsidRPr="008531DC">
        <w:rPr>
          <w:rFonts w:hint="eastAsia"/>
          <w:sz w:val="32"/>
          <w:szCs w:val="40"/>
          <w:lang w:val="en-US"/>
        </w:rPr>
        <w:t>、</w:t>
      </w:r>
      <w:r w:rsidR="00F867F6" w:rsidRPr="008531DC">
        <w:rPr>
          <w:rFonts w:hint="eastAsia"/>
          <w:sz w:val="32"/>
          <w:szCs w:val="40"/>
          <w:lang w:val="en-US"/>
        </w:rPr>
        <w:t xml:space="preserve"> </w:t>
      </w:r>
      <w:r w:rsidRPr="008531DC">
        <w:rPr>
          <w:rFonts w:hint="eastAsia"/>
          <w:sz w:val="32"/>
          <w:szCs w:val="40"/>
          <w:lang w:val="en-US"/>
        </w:rPr>
        <w:t>机器人，</w:t>
      </w:r>
      <w:r w:rsidR="00820152" w:rsidRPr="008531DC">
        <w:rPr>
          <w:rFonts w:hint="eastAsia"/>
          <w:sz w:val="32"/>
          <w:szCs w:val="40"/>
          <w:lang w:val="en-US"/>
        </w:rPr>
        <w:t>等等。</w:t>
      </w:r>
      <w:r w:rsidRPr="008531DC">
        <w:rPr>
          <w:rFonts w:hint="eastAsia"/>
          <w:sz w:val="32"/>
          <w:szCs w:val="40"/>
          <w:lang w:val="en-US"/>
        </w:rPr>
        <w:t>这一个个</w:t>
      </w:r>
      <w:r w:rsidR="000D5818" w:rsidRPr="008531DC">
        <w:rPr>
          <w:rFonts w:hint="eastAsia"/>
          <w:sz w:val="32"/>
          <w:szCs w:val="40"/>
          <w:lang w:val="en-US"/>
        </w:rPr>
        <w:t>颠覆性科技</w:t>
      </w:r>
      <w:r w:rsidR="00820152" w:rsidRPr="008531DC">
        <w:rPr>
          <w:rFonts w:hint="eastAsia"/>
          <w:sz w:val="32"/>
          <w:szCs w:val="40"/>
          <w:lang w:val="en-US"/>
        </w:rPr>
        <w:t>已经</w:t>
      </w:r>
      <w:r w:rsidRPr="008531DC">
        <w:rPr>
          <w:rFonts w:hint="eastAsia"/>
          <w:sz w:val="32"/>
          <w:szCs w:val="40"/>
          <w:lang w:val="en-US"/>
        </w:rPr>
        <w:t>或者</w:t>
      </w:r>
      <w:r w:rsidR="00820152" w:rsidRPr="008531DC">
        <w:rPr>
          <w:rFonts w:hint="eastAsia"/>
          <w:sz w:val="32"/>
          <w:szCs w:val="40"/>
          <w:lang w:val="en-US"/>
        </w:rPr>
        <w:t>正在改变着我们的思维方式、学习和</w:t>
      </w:r>
      <w:r w:rsidR="000D5818" w:rsidRPr="008531DC">
        <w:rPr>
          <w:rFonts w:hint="eastAsia"/>
          <w:sz w:val="32"/>
          <w:szCs w:val="40"/>
          <w:lang w:val="en-US"/>
        </w:rPr>
        <w:t>工作习惯</w:t>
      </w:r>
      <w:r w:rsidR="00820152" w:rsidRPr="008531DC">
        <w:rPr>
          <w:rFonts w:hint="eastAsia"/>
          <w:sz w:val="32"/>
          <w:szCs w:val="40"/>
          <w:lang w:val="en-US"/>
        </w:rPr>
        <w:t>以及我们的生活方式</w:t>
      </w:r>
      <w:r w:rsidR="000D5818" w:rsidRPr="008531DC">
        <w:rPr>
          <w:rFonts w:hint="eastAsia"/>
          <w:sz w:val="32"/>
          <w:szCs w:val="40"/>
          <w:lang w:val="en-US"/>
        </w:rPr>
        <w:t>。</w:t>
      </w:r>
    </w:p>
    <w:p w:rsidR="00820152" w:rsidRPr="008531DC" w:rsidRDefault="00820152" w:rsidP="0056706D">
      <w:pPr>
        <w:rPr>
          <w:sz w:val="32"/>
          <w:szCs w:val="40"/>
          <w:lang w:val="en-US"/>
        </w:rPr>
      </w:pPr>
      <w:r w:rsidRPr="008531DC">
        <w:rPr>
          <w:rFonts w:hint="eastAsia"/>
          <w:sz w:val="32"/>
          <w:szCs w:val="40"/>
          <w:lang w:val="en-US"/>
        </w:rPr>
        <w:t>为此，我相信我</w:t>
      </w:r>
      <w:r w:rsidR="00CC46CB">
        <w:rPr>
          <w:rFonts w:hint="eastAsia"/>
          <w:sz w:val="32"/>
          <w:szCs w:val="40"/>
          <w:lang w:val="en-US"/>
        </w:rPr>
        <w:t>们</w:t>
      </w:r>
      <w:r w:rsidRPr="008531DC">
        <w:rPr>
          <w:rFonts w:hint="eastAsia"/>
          <w:sz w:val="32"/>
          <w:szCs w:val="40"/>
          <w:lang w:val="en-US"/>
        </w:rPr>
        <w:t>没有理由</w:t>
      </w:r>
      <w:r w:rsidR="00CC46CB">
        <w:rPr>
          <w:rFonts w:hint="eastAsia"/>
          <w:sz w:val="32"/>
          <w:szCs w:val="40"/>
          <w:lang w:val="en-US"/>
        </w:rPr>
        <w:t>不去</w:t>
      </w:r>
      <w:r w:rsidRPr="008531DC">
        <w:rPr>
          <w:rFonts w:hint="eastAsia"/>
          <w:sz w:val="32"/>
          <w:szCs w:val="40"/>
          <w:lang w:val="en-US"/>
        </w:rPr>
        <w:t>了解它们，认识它们。</w:t>
      </w:r>
      <w:r w:rsidR="00CC46CB">
        <w:rPr>
          <w:rFonts w:hint="eastAsia"/>
          <w:sz w:val="32"/>
          <w:szCs w:val="40"/>
          <w:lang w:val="en-US"/>
        </w:rPr>
        <w:t>更重要的是面对它们。</w:t>
      </w:r>
    </w:p>
    <w:p w:rsidR="00355FC3" w:rsidRDefault="00355FC3">
      <w:pPr>
        <w:rPr>
          <w:sz w:val="44"/>
          <w:lang w:val="en-US"/>
        </w:rPr>
      </w:pPr>
      <w:r>
        <w:rPr>
          <w:sz w:val="44"/>
          <w:lang w:val="en-US"/>
        </w:rPr>
        <w:br w:type="page"/>
      </w:r>
    </w:p>
    <w:p w:rsidR="00355FC3" w:rsidRPr="008531DC" w:rsidRDefault="00355FC3">
      <w:pPr>
        <w:rPr>
          <w:sz w:val="24"/>
          <w:lang w:val="en-US"/>
        </w:rPr>
      </w:pPr>
      <w:r w:rsidRPr="008531DC">
        <w:rPr>
          <w:rFonts w:hint="eastAsia"/>
          <w:sz w:val="24"/>
          <w:lang w:val="en-US"/>
        </w:rPr>
        <w:lastRenderedPageBreak/>
        <w:t>目录</w:t>
      </w:r>
    </w:p>
    <w:p w:rsidR="00CC46CB" w:rsidRPr="00CC46CB" w:rsidRDefault="00CC46CB" w:rsidP="00CC46CB">
      <w:pPr>
        <w:pStyle w:val="ListParagraph"/>
        <w:ind w:left="1064"/>
        <w:rPr>
          <w:sz w:val="24"/>
          <w:lang w:val="en-US"/>
        </w:rPr>
      </w:pPr>
    </w:p>
    <w:p w:rsidR="00F34B64" w:rsidRPr="008531DC" w:rsidRDefault="00F34B64" w:rsidP="00820152">
      <w:pPr>
        <w:pStyle w:val="ListParagraph"/>
        <w:ind w:left="2302"/>
        <w:rPr>
          <w:sz w:val="24"/>
          <w:lang w:val="en-US"/>
        </w:rPr>
      </w:pPr>
    </w:p>
    <w:p w:rsidR="0056706D" w:rsidRPr="008531DC" w:rsidRDefault="00F34B64" w:rsidP="00991B13">
      <w:pPr>
        <w:pStyle w:val="ListParagraph"/>
        <w:numPr>
          <w:ilvl w:val="0"/>
          <w:numId w:val="1"/>
        </w:numPr>
        <w:rPr>
          <w:sz w:val="24"/>
          <w:lang w:val="en-US"/>
        </w:rPr>
      </w:pPr>
      <w:r w:rsidRPr="008531DC">
        <w:rPr>
          <w:rFonts w:hint="eastAsia"/>
          <w:sz w:val="24"/>
          <w:lang w:val="en-US"/>
        </w:rPr>
        <w:t>当下颠覆性科技有哪些？</w:t>
      </w:r>
      <w:r w:rsidR="003278AC" w:rsidRPr="008531DC">
        <w:rPr>
          <w:rFonts w:hint="eastAsia"/>
          <w:sz w:val="24"/>
          <w:lang w:val="en-US"/>
        </w:rPr>
        <w:t>（</w:t>
      </w:r>
      <w:r w:rsidR="0056706D" w:rsidRPr="008531DC">
        <w:rPr>
          <w:rFonts w:hint="eastAsia"/>
          <w:sz w:val="24"/>
          <w:lang w:val="en-US"/>
        </w:rPr>
        <w:t xml:space="preserve">2018 </w:t>
      </w:r>
      <w:r w:rsidR="0056706D" w:rsidRPr="008531DC">
        <w:rPr>
          <w:rFonts w:hint="eastAsia"/>
          <w:sz w:val="24"/>
          <w:lang w:val="en-US"/>
        </w:rPr>
        <w:t>年的颠覆性科技</w:t>
      </w:r>
      <w:r w:rsidR="003278AC" w:rsidRPr="008531DC">
        <w:rPr>
          <w:rFonts w:hint="eastAsia"/>
          <w:sz w:val="24"/>
          <w:lang w:val="en-US"/>
        </w:rPr>
        <w:t>）</w:t>
      </w:r>
    </w:p>
    <w:p w:rsidR="0056706D" w:rsidRPr="00CC46CB" w:rsidRDefault="0056706D" w:rsidP="00CC46CB">
      <w:pPr>
        <w:ind w:left="1582"/>
        <w:rPr>
          <w:sz w:val="24"/>
          <w:lang w:val="en-US"/>
        </w:rPr>
      </w:pPr>
      <w:r w:rsidRPr="00CC46CB">
        <w:rPr>
          <w:rFonts w:hint="eastAsia"/>
          <w:sz w:val="24"/>
          <w:lang w:val="en-US"/>
        </w:rPr>
        <w:t>人工智能</w:t>
      </w:r>
    </w:p>
    <w:p w:rsidR="00815715" w:rsidRPr="00CC46CB" w:rsidRDefault="0056706D" w:rsidP="00CC46CB">
      <w:pPr>
        <w:ind w:left="1582"/>
        <w:rPr>
          <w:sz w:val="24"/>
          <w:lang w:val="en-US"/>
        </w:rPr>
      </w:pPr>
      <w:r w:rsidRPr="00CC46CB">
        <w:rPr>
          <w:rFonts w:hint="eastAsia"/>
          <w:sz w:val="24"/>
          <w:lang w:val="en-US"/>
        </w:rPr>
        <w:t>自动机器</w:t>
      </w:r>
      <w:r w:rsidR="00355FC3" w:rsidRPr="00CC46CB">
        <w:rPr>
          <w:rFonts w:hint="eastAsia"/>
          <w:sz w:val="24"/>
          <w:lang w:val="en-US"/>
        </w:rPr>
        <w:t xml:space="preserve"> </w:t>
      </w:r>
    </w:p>
    <w:p w:rsidR="00355FC3" w:rsidRPr="00CC46CB" w:rsidRDefault="0056706D" w:rsidP="00CC46CB">
      <w:pPr>
        <w:ind w:left="1582"/>
        <w:rPr>
          <w:sz w:val="24"/>
          <w:lang w:val="en-US"/>
        </w:rPr>
      </w:pPr>
      <w:r w:rsidRPr="00CC46CB">
        <w:rPr>
          <w:rFonts w:hint="eastAsia"/>
          <w:sz w:val="24"/>
          <w:lang w:val="en-US"/>
        </w:rPr>
        <w:t>虚拟真实</w:t>
      </w:r>
    </w:p>
    <w:p w:rsidR="0056706D" w:rsidRPr="00CC46CB" w:rsidRDefault="0056706D" w:rsidP="00CC46CB">
      <w:pPr>
        <w:ind w:left="1582"/>
        <w:rPr>
          <w:sz w:val="24"/>
          <w:lang w:val="en-US"/>
        </w:rPr>
      </w:pPr>
      <w:r w:rsidRPr="00CC46CB">
        <w:rPr>
          <w:rFonts w:hint="eastAsia"/>
          <w:sz w:val="24"/>
          <w:lang w:val="en-US"/>
        </w:rPr>
        <w:t>区块链</w:t>
      </w:r>
    </w:p>
    <w:p w:rsidR="0056706D" w:rsidRPr="008531DC" w:rsidRDefault="0056706D" w:rsidP="00CC46CB">
      <w:pPr>
        <w:ind w:left="1582"/>
        <w:rPr>
          <w:sz w:val="24"/>
          <w:lang w:val="en-US"/>
        </w:rPr>
      </w:pPr>
      <w:r w:rsidRPr="008531DC">
        <w:rPr>
          <w:rFonts w:hint="eastAsia"/>
          <w:sz w:val="24"/>
          <w:lang w:val="en-US"/>
        </w:rPr>
        <w:t>大数据分析</w:t>
      </w:r>
    </w:p>
    <w:p w:rsidR="00A60086" w:rsidRDefault="00A60086">
      <w:pPr>
        <w:rPr>
          <w:sz w:val="44"/>
          <w:lang w:val="en-US"/>
        </w:rPr>
      </w:pPr>
      <w:r>
        <w:rPr>
          <w:sz w:val="44"/>
          <w:lang w:val="en-US"/>
        </w:rPr>
        <w:br w:type="page"/>
      </w:r>
    </w:p>
    <w:p w:rsidR="00A60086" w:rsidRDefault="00991B13" w:rsidP="00C80E58">
      <w:pPr>
        <w:pStyle w:val="Heading1"/>
        <w:rPr>
          <w:rFonts w:hint="eastAsia"/>
          <w:lang w:val="en-US"/>
        </w:rPr>
      </w:pPr>
      <w:r>
        <w:rPr>
          <w:lang w:val="en-US"/>
        </w:rPr>
        <w:lastRenderedPageBreak/>
        <w:t>2018</w:t>
      </w:r>
      <w:r>
        <w:rPr>
          <w:rFonts w:ascii="宋体" w:eastAsia="宋体" w:hAnsi="宋体" w:cs="宋体" w:hint="eastAsia"/>
          <w:lang w:val="en-US"/>
        </w:rPr>
        <w:t>年的颠覆性技术</w:t>
      </w:r>
    </w:p>
    <w:p w:rsidR="005409AF" w:rsidRDefault="00C80E58" w:rsidP="00C80E58">
      <w:pPr>
        <w:rPr>
          <w:lang w:val="en-US"/>
        </w:rPr>
      </w:pPr>
      <w:r>
        <w:rPr>
          <w:rFonts w:hint="eastAsia"/>
          <w:lang w:val="en-US"/>
        </w:rPr>
        <w:t>历史上颠覆性技术层出不穷。</w:t>
      </w:r>
      <w:r>
        <w:rPr>
          <w:rFonts w:hint="eastAsia"/>
          <w:lang w:val="en-US"/>
        </w:rPr>
        <w:t xml:space="preserve"> </w:t>
      </w:r>
      <w:r w:rsidR="00B1323A">
        <w:rPr>
          <w:rFonts w:hint="eastAsia"/>
          <w:lang w:val="en-US"/>
        </w:rPr>
        <w:t>每一个时代都会有属于那个时代的颠覆性技术代表。</w:t>
      </w:r>
      <w:r w:rsidR="001C1166">
        <w:rPr>
          <w:rFonts w:ascii="Arial" w:hAnsi="Arial" w:cs="Arial"/>
          <w:color w:val="191919"/>
          <w:shd w:val="clear" w:color="auto" w:fill="FFFFFF"/>
        </w:rPr>
        <w:t>从人工智能到增强现实，这些十几种颠覆性的技术和趋势，今年将驱动前瞻性企业完成业务</w:t>
      </w:r>
      <w:r w:rsidR="001C1166">
        <w:rPr>
          <w:rFonts w:ascii="宋体" w:eastAsia="宋体" w:hAnsi="宋体" w:cs="宋体" w:hint="eastAsia"/>
          <w:color w:val="191919"/>
          <w:shd w:val="clear" w:color="auto" w:fill="FFFFFF"/>
        </w:rPr>
        <w:t>。</w:t>
      </w:r>
    </w:p>
    <w:tbl>
      <w:tblPr>
        <w:tblStyle w:val="TableGrid"/>
        <w:tblW w:w="0" w:type="auto"/>
        <w:tblLook w:val="04A0" w:firstRow="1" w:lastRow="0" w:firstColumn="1" w:lastColumn="0" w:noHBand="0" w:noVBand="1"/>
      </w:tblPr>
      <w:tblGrid>
        <w:gridCol w:w="4850"/>
        <w:gridCol w:w="2661"/>
      </w:tblGrid>
      <w:tr w:rsidR="005409AF" w:rsidTr="009B3BDB">
        <w:trPr>
          <w:trHeight w:val="479"/>
        </w:trPr>
        <w:tc>
          <w:tcPr>
            <w:tcW w:w="4850" w:type="dxa"/>
          </w:tcPr>
          <w:p w:rsidR="005409AF" w:rsidRDefault="005409AF" w:rsidP="00C80E58">
            <w:pPr>
              <w:rPr>
                <w:lang w:val="en-US"/>
              </w:rPr>
            </w:pPr>
            <w:r>
              <w:rPr>
                <w:rFonts w:hint="eastAsia"/>
                <w:lang w:val="en-US"/>
              </w:rPr>
              <w:t>公司</w:t>
            </w:r>
          </w:p>
        </w:tc>
        <w:tc>
          <w:tcPr>
            <w:tcW w:w="2661" w:type="dxa"/>
          </w:tcPr>
          <w:p w:rsidR="005409AF" w:rsidRDefault="005409AF" w:rsidP="00C80E58">
            <w:pPr>
              <w:rPr>
                <w:lang w:val="en-US"/>
              </w:rPr>
            </w:pPr>
            <w:r>
              <w:rPr>
                <w:rFonts w:hint="eastAsia"/>
                <w:lang w:val="en-US"/>
              </w:rPr>
              <w:t>2018</w:t>
            </w:r>
          </w:p>
        </w:tc>
      </w:tr>
      <w:tr w:rsidR="005409AF" w:rsidTr="009B3BDB">
        <w:trPr>
          <w:trHeight w:val="479"/>
        </w:trPr>
        <w:tc>
          <w:tcPr>
            <w:tcW w:w="4850" w:type="dxa"/>
          </w:tcPr>
          <w:p w:rsidR="005409AF" w:rsidRDefault="005409AF" w:rsidP="00C80E58">
            <w:pPr>
              <w:rPr>
                <w:lang w:val="en-US"/>
              </w:rPr>
            </w:pPr>
          </w:p>
        </w:tc>
        <w:tc>
          <w:tcPr>
            <w:tcW w:w="2661" w:type="dxa"/>
          </w:tcPr>
          <w:p w:rsidR="005409AF" w:rsidRDefault="005409AF" w:rsidP="00C80E58">
            <w:pPr>
              <w:rPr>
                <w:lang w:val="en-US"/>
              </w:rPr>
            </w:pPr>
            <w:r>
              <w:rPr>
                <w:rFonts w:hint="eastAsia"/>
                <w:lang w:val="en-US"/>
              </w:rPr>
              <w:t>AI</w:t>
            </w:r>
            <w:r>
              <w:rPr>
                <w:rFonts w:hint="eastAsia"/>
                <w:lang w:val="en-US"/>
              </w:rPr>
              <w:t>，</w:t>
            </w:r>
          </w:p>
        </w:tc>
      </w:tr>
      <w:tr w:rsidR="005409AF" w:rsidTr="009B3BDB">
        <w:trPr>
          <w:trHeight w:val="479"/>
        </w:trPr>
        <w:tc>
          <w:tcPr>
            <w:tcW w:w="4850" w:type="dxa"/>
          </w:tcPr>
          <w:p w:rsidR="005409AF" w:rsidRDefault="005409AF" w:rsidP="00C80E58">
            <w:pPr>
              <w:rPr>
                <w:lang w:val="en-US"/>
              </w:rPr>
            </w:pPr>
          </w:p>
        </w:tc>
        <w:tc>
          <w:tcPr>
            <w:tcW w:w="2661" w:type="dxa"/>
          </w:tcPr>
          <w:p w:rsidR="005409AF" w:rsidRDefault="005409AF" w:rsidP="00C80E58">
            <w:pPr>
              <w:rPr>
                <w:lang w:val="en-US"/>
              </w:rPr>
            </w:pPr>
          </w:p>
        </w:tc>
      </w:tr>
      <w:tr w:rsidR="009B3BDB" w:rsidTr="009B3BDB">
        <w:trPr>
          <w:trHeight w:val="479"/>
        </w:trPr>
        <w:tc>
          <w:tcPr>
            <w:tcW w:w="4850" w:type="dxa"/>
          </w:tcPr>
          <w:p w:rsidR="009B3BDB" w:rsidRDefault="009B3BDB" w:rsidP="00C80E58">
            <w:pPr>
              <w:rPr>
                <w:lang w:val="en-US"/>
              </w:rPr>
            </w:pPr>
          </w:p>
        </w:tc>
        <w:tc>
          <w:tcPr>
            <w:tcW w:w="2661" w:type="dxa"/>
          </w:tcPr>
          <w:p w:rsidR="009B3BDB" w:rsidRDefault="009B3BDB" w:rsidP="00C80E58">
            <w:pPr>
              <w:rPr>
                <w:lang w:val="en-US"/>
              </w:rPr>
            </w:pPr>
          </w:p>
        </w:tc>
      </w:tr>
      <w:tr w:rsidR="009B3BDB" w:rsidTr="009B3BDB">
        <w:trPr>
          <w:trHeight w:val="479"/>
        </w:trPr>
        <w:tc>
          <w:tcPr>
            <w:tcW w:w="4850" w:type="dxa"/>
          </w:tcPr>
          <w:p w:rsidR="009B3BDB" w:rsidRDefault="009B3BDB" w:rsidP="00C80E58">
            <w:pPr>
              <w:rPr>
                <w:lang w:val="en-US"/>
              </w:rPr>
            </w:pPr>
          </w:p>
        </w:tc>
        <w:tc>
          <w:tcPr>
            <w:tcW w:w="2661" w:type="dxa"/>
          </w:tcPr>
          <w:p w:rsidR="009B3BDB" w:rsidRDefault="009B3BDB" w:rsidP="00C80E58">
            <w:pPr>
              <w:rPr>
                <w:lang w:val="en-US"/>
              </w:rPr>
            </w:pPr>
          </w:p>
        </w:tc>
      </w:tr>
      <w:tr w:rsidR="009B3BDB" w:rsidTr="009B3BDB">
        <w:trPr>
          <w:trHeight w:val="479"/>
        </w:trPr>
        <w:tc>
          <w:tcPr>
            <w:tcW w:w="4850" w:type="dxa"/>
          </w:tcPr>
          <w:p w:rsidR="009B3BDB" w:rsidRDefault="009B3BDB" w:rsidP="00C80E58">
            <w:pPr>
              <w:rPr>
                <w:lang w:val="en-US"/>
              </w:rPr>
            </w:pPr>
            <w:r>
              <w:rPr>
                <w:rFonts w:hint="eastAsia"/>
                <w:lang w:val="en-US"/>
              </w:rPr>
              <w:t>腾讯</w:t>
            </w:r>
          </w:p>
        </w:tc>
        <w:tc>
          <w:tcPr>
            <w:tcW w:w="2661" w:type="dxa"/>
          </w:tcPr>
          <w:p w:rsidR="009B3BDB" w:rsidRDefault="009B3BDB" w:rsidP="00C80E58">
            <w:pPr>
              <w:rPr>
                <w:lang w:val="en-US"/>
              </w:rPr>
            </w:pPr>
            <w:r>
              <w:rPr>
                <w:rStyle w:val="Strong"/>
                <w:rFonts w:ascii="Helvetica" w:hAnsi="Helvetica"/>
                <w:color w:val="000000"/>
                <w:shd w:val="clear" w:color="auto" w:fill="FFFFFF"/>
              </w:rPr>
              <w:t>基于区块链技术的物联网（</w:t>
            </w:r>
            <w:proofErr w:type="spellStart"/>
            <w:r>
              <w:rPr>
                <w:rStyle w:val="Strong"/>
                <w:rFonts w:ascii="Helvetica" w:hAnsi="Helvetica"/>
                <w:color w:val="000000"/>
                <w:shd w:val="clear" w:color="auto" w:fill="FFFFFF"/>
              </w:rPr>
              <w:t>BIoT</w:t>
            </w:r>
            <w:proofErr w:type="spellEnd"/>
            <w:r>
              <w:rPr>
                <w:rStyle w:val="Strong"/>
                <w:rFonts w:ascii="宋体" w:eastAsia="宋体" w:hAnsi="宋体" w:cs="宋体" w:hint="eastAsia"/>
                <w:color w:val="000000"/>
                <w:shd w:val="clear" w:color="auto" w:fill="FFFFFF"/>
              </w:rPr>
              <w:t>）</w:t>
            </w:r>
            <w:r>
              <w:rPr>
                <w:rStyle w:val="Strong"/>
                <w:rFonts w:ascii="宋体" w:eastAsia="宋体" w:hAnsi="宋体" w:cs="宋体" w:hint="eastAsia"/>
                <w:color w:val="000000"/>
                <w:shd w:val="clear" w:color="auto" w:fill="FFFFFF"/>
              </w:rPr>
              <w:t>，</w:t>
            </w:r>
            <w:r>
              <w:rPr>
                <w:rStyle w:val="Strong"/>
                <w:rFonts w:ascii="Helvetica" w:hAnsi="Helvetica"/>
                <w:color w:val="000000"/>
                <w:shd w:val="clear" w:color="auto" w:fill="FFFFFF"/>
              </w:rPr>
              <w:t>数字金融崛</w:t>
            </w:r>
            <w:r>
              <w:rPr>
                <w:rStyle w:val="Strong"/>
                <w:rFonts w:ascii="宋体" w:eastAsia="宋体" w:hAnsi="宋体" w:cs="宋体" w:hint="eastAsia"/>
                <w:color w:val="000000"/>
                <w:shd w:val="clear" w:color="auto" w:fill="FFFFFF"/>
              </w:rPr>
              <w:t>起</w:t>
            </w:r>
            <w:r>
              <w:rPr>
                <w:rStyle w:val="Strong"/>
                <w:rFonts w:ascii="宋体" w:eastAsia="宋体" w:hAnsi="宋体" w:cs="宋体" w:hint="eastAsia"/>
                <w:color w:val="000000"/>
                <w:shd w:val="clear" w:color="auto" w:fill="FFFFFF"/>
              </w:rPr>
              <w:t>，</w:t>
            </w:r>
            <w:r>
              <w:rPr>
                <w:rStyle w:val="Strong"/>
                <w:rFonts w:ascii="Helvetica" w:hAnsi="Helvetica"/>
                <w:color w:val="000000"/>
                <w:shd w:val="clear" w:color="auto" w:fill="FFFFFF"/>
              </w:rPr>
              <w:t>增强现实变成主</w:t>
            </w:r>
            <w:r>
              <w:rPr>
                <w:rStyle w:val="Strong"/>
                <w:rFonts w:ascii="宋体" w:eastAsia="宋体" w:hAnsi="宋体" w:cs="宋体" w:hint="eastAsia"/>
                <w:color w:val="000000"/>
                <w:shd w:val="clear" w:color="auto" w:fill="FFFFFF"/>
              </w:rPr>
              <w:t>流</w:t>
            </w:r>
            <w:r>
              <w:rPr>
                <w:rStyle w:val="Strong"/>
                <w:rFonts w:ascii="宋体" w:eastAsia="宋体" w:hAnsi="宋体" w:cs="宋体" w:hint="eastAsia"/>
                <w:color w:val="000000"/>
                <w:shd w:val="clear" w:color="auto" w:fill="FFFFFF"/>
              </w:rPr>
              <w:t>，</w:t>
            </w:r>
            <w:r>
              <w:rPr>
                <w:rStyle w:val="Strong"/>
                <w:rFonts w:ascii="Helvetica" w:hAnsi="Helvetica"/>
                <w:color w:val="000000"/>
                <w:shd w:val="clear" w:color="auto" w:fill="FFFFFF"/>
              </w:rPr>
              <w:t>机器人之</w:t>
            </w:r>
            <w:r>
              <w:rPr>
                <w:rStyle w:val="Strong"/>
                <w:rFonts w:ascii="宋体" w:eastAsia="宋体" w:hAnsi="宋体" w:cs="宋体" w:hint="eastAsia"/>
                <w:color w:val="000000"/>
                <w:shd w:val="clear" w:color="auto" w:fill="FFFFFF"/>
              </w:rPr>
              <w:t>年</w:t>
            </w:r>
          </w:p>
        </w:tc>
      </w:tr>
      <w:tr w:rsidR="009B3BDB" w:rsidTr="009B3BDB">
        <w:trPr>
          <w:trHeight w:val="479"/>
        </w:trPr>
        <w:tc>
          <w:tcPr>
            <w:tcW w:w="4850" w:type="dxa"/>
          </w:tcPr>
          <w:p w:rsidR="009B3BDB" w:rsidRDefault="009B3BDB" w:rsidP="00C80E58">
            <w:pPr>
              <w:rPr>
                <w:lang w:val="en-US"/>
              </w:rPr>
            </w:pPr>
          </w:p>
        </w:tc>
        <w:tc>
          <w:tcPr>
            <w:tcW w:w="2661" w:type="dxa"/>
          </w:tcPr>
          <w:p w:rsidR="009B3BDB" w:rsidRDefault="009B3BDB" w:rsidP="00C80E58">
            <w:pPr>
              <w:rPr>
                <w:lang w:val="en-US"/>
              </w:rPr>
            </w:pPr>
          </w:p>
        </w:tc>
      </w:tr>
      <w:tr w:rsidR="005409AF" w:rsidTr="009B3BDB">
        <w:trPr>
          <w:trHeight w:val="479"/>
        </w:trPr>
        <w:tc>
          <w:tcPr>
            <w:tcW w:w="4850" w:type="dxa"/>
          </w:tcPr>
          <w:p w:rsidR="005409AF" w:rsidRDefault="001C1166" w:rsidP="00C80E58">
            <w:pPr>
              <w:rPr>
                <w:rFonts w:hint="eastAsia"/>
                <w:lang w:val="en-US"/>
              </w:rPr>
            </w:pPr>
            <w:r>
              <w:rPr>
                <w:rFonts w:hint="eastAsia"/>
                <w:lang w:val="en-US"/>
              </w:rPr>
              <w:t>搜狐</w:t>
            </w:r>
          </w:p>
          <w:p w:rsidR="001C1166" w:rsidRDefault="001C1166" w:rsidP="00C80E58">
            <w:pPr>
              <w:rPr>
                <w:lang w:val="en-US"/>
              </w:rPr>
            </w:pPr>
            <w:r w:rsidRPr="001C1166">
              <w:rPr>
                <w:lang w:val="en-US"/>
              </w:rPr>
              <w:t>http://www.sohu.com/a/223217469_610730</w:t>
            </w:r>
          </w:p>
        </w:tc>
        <w:tc>
          <w:tcPr>
            <w:tcW w:w="2661" w:type="dxa"/>
          </w:tcPr>
          <w:p w:rsidR="005409AF" w:rsidRDefault="001C1166" w:rsidP="00C80E58">
            <w:pPr>
              <w:rPr>
                <w:lang w:val="en-US"/>
              </w:rPr>
            </w:pPr>
            <w:r>
              <w:rPr>
                <w:rStyle w:val="Strong"/>
                <w:rFonts w:ascii="Arial" w:hAnsi="Arial" w:cs="Arial"/>
                <w:color w:val="191919"/>
                <w:bdr w:val="none" w:sz="0" w:space="0" w:color="auto" w:frame="1"/>
                <w:shd w:val="clear" w:color="auto" w:fill="FFFFFF"/>
              </w:rPr>
              <w:t>智慧健康技</w:t>
            </w:r>
            <w:r>
              <w:rPr>
                <w:rStyle w:val="Strong"/>
                <w:rFonts w:ascii="宋体" w:eastAsia="宋体" w:hAnsi="宋体" w:cs="宋体" w:hint="eastAsia"/>
                <w:color w:val="191919"/>
                <w:bdr w:val="none" w:sz="0" w:space="0" w:color="auto" w:frame="1"/>
                <w:shd w:val="clear" w:color="auto" w:fill="FFFFFF"/>
              </w:rPr>
              <w:t>术</w:t>
            </w:r>
            <w:r>
              <w:rPr>
                <w:rStyle w:val="Strong"/>
                <w:rFonts w:ascii="宋体" w:eastAsia="宋体" w:hAnsi="宋体" w:cs="宋体" w:hint="eastAsia"/>
                <w:color w:val="191919"/>
                <w:bdr w:val="none" w:sz="0" w:space="0" w:color="auto" w:frame="1"/>
                <w:shd w:val="clear" w:color="auto" w:fill="FFFFFF"/>
              </w:rPr>
              <w:t>，</w:t>
            </w:r>
            <w:r>
              <w:rPr>
                <w:rStyle w:val="Strong"/>
                <w:rFonts w:ascii="Arial" w:hAnsi="Arial" w:cs="Arial"/>
                <w:color w:val="191919"/>
                <w:bdr w:val="none" w:sz="0" w:space="0" w:color="auto" w:frame="1"/>
                <w:shd w:val="clear" w:color="auto" w:fill="FFFFFF"/>
              </w:rPr>
              <w:t>视频，视频会议和</w:t>
            </w:r>
            <w:r>
              <w:rPr>
                <w:rStyle w:val="Strong"/>
                <w:rFonts w:ascii="Arial" w:hAnsi="Arial" w:cs="Arial"/>
                <w:color w:val="191919"/>
                <w:bdr w:val="none" w:sz="0" w:space="0" w:color="auto" w:frame="1"/>
                <w:shd w:val="clear" w:color="auto" w:fill="FFFFFF"/>
              </w:rPr>
              <w:t>VR</w:t>
            </w:r>
            <w:r>
              <w:rPr>
                <w:rStyle w:val="Strong"/>
                <w:rFonts w:ascii="Arial" w:hAnsi="Arial" w:cs="Arial" w:hint="eastAsia"/>
                <w:color w:val="191919"/>
                <w:bdr w:val="none" w:sz="0" w:space="0" w:color="auto" w:frame="1"/>
                <w:shd w:val="clear" w:color="auto" w:fill="FFFFFF"/>
              </w:rPr>
              <w:t>，</w:t>
            </w:r>
            <w:r>
              <w:rPr>
                <w:rStyle w:val="Strong"/>
                <w:rFonts w:ascii="Arial" w:hAnsi="Arial" w:cs="Arial"/>
                <w:color w:val="191919"/>
                <w:bdr w:val="none" w:sz="0" w:space="0" w:color="auto" w:frame="1"/>
                <w:shd w:val="clear" w:color="auto" w:fill="FFFFFF"/>
              </w:rPr>
              <w:t>聊天机器</w:t>
            </w:r>
            <w:r>
              <w:rPr>
                <w:rStyle w:val="Strong"/>
                <w:rFonts w:ascii="宋体" w:eastAsia="宋体" w:hAnsi="宋体" w:cs="宋体" w:hint="eastAsia"/>
                <w:color w:val="191919"/>
                <w:bdr w:val="none" w:sz="0" w:space="0" w:color="auto" w:frame="1"/>
                <w:shd w:val="clear" w:color="auto" w:fill="FFFFFF"/>
              </w:rPr>
              <w:t>人</w:t>
            </w:r>
            <w:r>
              <w:rPr>
                <w:rStyle w:val="Strong"/>
                <w:rFonts w:ascii="宋体" w:eastAsia="宋体" w:hAnsi="宋体" w:cs="宋体" w:hint="eastAsia"/>
                <w:color w:val="191919"/>
                <w:bdr w:val="none" w:sz="0" w:space="0" w:color="auto" w:frame="1"/>
                <w:shd w:val="clear" w:color="auto" w:fill="FFFFFF"/>
              </w:rPr>
              <w:t>，</w:t>
            </w:r>
            <w:r>
              <w:rPr>
                <w:rStyle w:val="Strong"/>
                <w:rFonts w:ascii="Arial" w:hAnsi="Arial" w:cs="Arial"/>
                <w:color w:val="191919"/>
                <w:bdr w:val="none" w:sz="0" w:space="0" w:color="auto" w:frame="1"/>
                <w:shd w:val="clear" w:color="auto" w:fill="FFFFFF"/>
              </w:rPr>
              <w:t>物联</w:t>
            </w:r>
            <w:r>
              <w:rPr>
                <w:rStyle w:val="Strong"/>
                <w:rFonts w:ascii="宋体" w:eastAsia="宋体" w:hAnsi="宋体" w:cs="宋体" w:hint="eastAsia"/>
                <w:color w:val="191919"/>
                <w:bdr w:val="none" w:sz="0" w:space="0" w:color="auto" w:frame="1"/>
                <w:shd w:val="clear" w:color="auto" w:fill="FFFFFF"/>
              </w:rPr>
              <w:t>网</w:t>
            </w:r>
            <w:r>
              <w:rPr>
                <w:rStyle w:val="Strong"/>
                <w:rFonts w:ascii="宋体" w:eastAsia="宋体" w:hAnsi="宋体" w:cs="宋体" w:hint="eastAsia"/>
                <w:color w:val="191919"/>
                <w:bdr w:val="none" w:sz="0" w:space="0" w:color="auto" w:frame="1"/>
                <w:shd w:val="clear" w:color="auto" w:fill="FFFFFF"/>
              </w:rPr>
              <w:t>，</w:t>
            </w:r>
            <w:r>
              <w:rPr>
                <w:rStyle w:val="Strong"/>
                <w:rFonts w:ascii="Arial" w:hAnsi="Arial" w:cs="Arial"/>
                <w:color w:val="191919"/>
                <w:bdr w:val="none" w:sz="0" w:space="0" w:color="auto" w:frame="1"/>
                <w:shd w:val="clear" w:color="auto" w:fill="FFFFFF"/>
              </w:rPr>
              <w:t>语音控制和虚拟助</w:t>
            </w:r>
            <w:r>
              <w:rPr>
                <w:rStyle w:val="Strong"/>
                <w:rFonts w:ascii="宋体" w:eastAsia="宋体" w:hAnsi="宋体" w:cs="宋体" w:hint="eastAsia"/>
                <w:color w:val="191919"/>
                <w:bdr w:val="none" w:sz="0" w:space="0" w:color="auto" w:frame="1"/>
                <w:shd w:val="clear" w:color="auto" w:fill="FFFFFF"/>
              </w:rPr>
              <w:t>理</w:t>
            </w:r>
            <w:r>
              <w:rPr>
                <w:rStyle w:val="Strong"/>
                <w:rFonts w:ascii="宋体" w:eastAsia="宋体" w:hAnsi="宋体" w:cs="宋体" w:hint="eastAsia"/>
                <w:color w:val="191919"/>
                <w:bdr w:val="none" w:sz="0" w:space="0" w:color="auto" w:frame="1"/>
                <w:shd w:val="clear" w:color="auto" w:fill="FFFFFF"/>
              </w:rPr>
              <w:t>，</w:t>
            </w:r>
            <w:r>
              <w:rPr>
                <w:rStyle w:val="Strong"/>
                <w:rFonts w:ascii="Arial" w:hAnsi="Arial" w:cs="Arial"/>
                <w:color w:val="191919"/>
                <w:bdr w:val="none" w:sz="0" w:space="0" w:color="auto" w:frame="1"/>
                <w:shd w:val="clear" w:color="auto" w:fill="FFFFFF"/>
              </w:rPr>
              <w:t>身临其境的体验（</w:t>
            </w:r>
            <w:r>
              <w:rPr>
                <w:rStyle w:val="Strong"/>
                <w:rFonts w:ascii="Arial" w:hAnsi="Arial" w:cs="Arial"/>
                <w:color w:val="191919"/>
                <w:bdr w:val="none" w:sz="0" w:space="0" w:color="auto" w:frame="1"/>
                <w:shd w:val="clear" w:color="auto" w:fill="FFFFFF"/>
              </w:rPr>
              <w:t>AR</w:t>
            </w:r>
            <w:r>
              <w:rPr>
                <w:rStyle w:val="Strong"/>
                <w:rFonts w:ascii="Arial" w:hAnsi="Arial" w:cs="Arial"/>
                <w:color w:val="191919"/>
                <w:bdr w:val="none" w:sz="0" w:space="0" w:color="auto" w:frame="1"/>
                <w:shd w:val="clear" w:color="auto" w:fill="FFFFFF"/>
              </w:rPr>
              <w:t>，</w:t>
            </w:r>
            <w:r>
              <w:rPr>
                <w:rStyle w:val="Strong"/>
                <w:rFonts w:ascii="Arial" w:hAnsi="Arial" w:cs="Arial"/>
                <w:color w:val="191919"/>
                <w:bdr w:val="none" w:sz="0" w:space="0" w:color="auto" w:frame="1"/>
                <w:shd w:val="clear" w:color="auto" w:fill="FFFFFF"/>
              </w:rPr>
              <w:t>VR</w:t>
            </w:r>
            <w:r>
              <w:rPr>
                <w:rStyle w:val="Strong"/>
                <w:rFonts w:ascii="Arial" w:hAnsi="Arial" w:cs="Arial"/>
                <w:color w:val="191919"/>
                <w:bdr w:val="none" w:sz="0" w:space="0" w:color="auto" w:frame="1"/>
                <w:shd w:val="clear" w:color="auto" w:fill="FFFFFF"/>
              </w:rPr>
              <w:t>，混合现实</w:t>
            </w:r>
            <w:r>
              <w:rPr>
                <w:rStyle w:val="Strong"/>
                <w:rFonts w:ascii="宋体" w:eastAsia="宋体" w:hAnsi="宋体" w:cs="宋体" w:hint="eastAsia"/>
                <w:color w:val="191919"/>
                <w:bdr w:val="none" w:sz="0" w:space="0" w:color="auto" w:frame="1"/>
                <w:shd w:val="clear" w:color="auto" w:fill="FFFFFF"/>
              </w:rPr>
              <w:t>）</w:t>
            </w:r>
            <w:r>
              <w:rPr>
                <w:rStyle w:val="Strong"/>
                <w:rFonts w:ascii="宋体" w:eastAsia="宋体" w:hAnsi="宋体" w:cs="宋体" w:hint="eastAsia"/>
                <w:color w:val="191919"/>
                <w:bdr w:val="none" w:sz="0" w:space="0" w:color="auto" w:frame="1"/>
                <w:shd w:val="clear" w:color="auto" w:fill="FFFFFF"/>
              </w:rPr>
              <w:t>，</w:t>
            </w:r>
            <w:r>
              <w:rPr>
                <w:rStyle w:val="Strong"/>
                <w:rFonts w:ascii="Arial" w:hAnsi="Arial" w:cs="Arial"/>
                <w:color w:val="191919"/>
                <w:bdr w:val="none" w:sz="0" w:space="0" w:color="auto" w:frame="1"/>
                <w:shd w:val="clear" w:color="auto" w:fill="FFFFFF"/>
              </w:rPr>
              <w:t>智能制</w:t>
            </w:r>
            <w:r>
              <w:rPr>
                <w:rStyle w:val="Strong"/>
                <w:rFonts w:ascii="宋体" w:eastAsia="宋体" w:hAnsi="宋体" w:cs="宋体" w:hint="eastAsia"/>
                <w:color w:val="191919"/>
                <w:bdr w:val="none" w:sz="0" w:space="0" w:color="auto" w:frame="1"/>
                <w:shd w:val="clear" w:color="auto" w:fill="FFFFFF"/>
              </w:rPr>
              <w:t>造</w:t>
            </w:r>
            <w:r>
              <w:rPr>
                <w:rStyle w:val="Strong"/>
                <w:rFonts w:ascii="宋体" w:eastAsia="宋体" w:hAnsi="宋体" w:cs="宋体" w:hint="eastAsia"/>
                <w:color w:val="191919"/>
                <w:bdr w:val="none" w:sz="0" w:space="0" w:color="auto" w:frame="1"/>
                <w:shd w:val="clear" w:color="auto" w:fill="FFFFFF"/>
              </w:rPr>
              <w:t>，</w:t>
            </w:r>
            <w:r>
              <w:rPr>
                <w:rStyle w:val="Strong"/>
                <w:rFonts w:ascii="Arial" w:hAnsi="Arial" w:cs="Arial"/>
                <w:color w:val="191919"/>
                <w:bdr w:val="none" w:sz="0" w:space="0" w:color="auto" w:frame="1"/>
                <w:shd w:val="clear" w:color="auto" w:fill="FFFFFF"/>
              </w:rPr>
              <w:t>计算机视</w:t>
            </w:r>
            <w:r>
              <w:rPr>
                <w:rStyle w:val="Strong"/>
                <w:rFonts w:ascii="宋体" w:eastAsia="宋体" w:hAnsi="宋体" w:cs="宋体" w:hint="eastAsia"/>
                <w:color w:val="191919"/>
                <w:bdr w:val="none" w:sz="0" w:space="0" w:color="auto" w:frame="1"/>
                <w:shd w:val="clear" w:color="auto" w:fill="FFFFFF"/>
              </w:rPr>
              <w:t>觉</w:t>
            </w:r>
            <w:r>
              <w:rPr>
                <w:rStyle w:val="Strong"/>
                <w:rFonts w:ascii="宋体" w:eastAsia="宋体" w:hAnsi="宋体" w:cs="宋体" w:hint="eastAsia"/>
                <w:color w:val="191919"/>
                <w:bdr w:val="none" w:sz="0" w:space="0" w:color="auto" w:frame="1"/>
                <w:shd w:val="clear" w:color="auto" w:fill="FFFFFF"/>
              </w:rPr>
              <w:t>，</w:t>
            </w:r>
            <w:r>
              <w:rPr>
                <w:rStyle w:val="Strong"/>
                <w:rFonts w:ascii="Arial" w:hAnsi="Arial" w:cs="Arial"/>
                <w:color w:val="191919"/>
                <w:bdr w:val="none" w:sz="0" w:space="0" w:color="auto" w:frame="1"/>
                <w:shd w:val="clear" w:color="auto" w:fill="FFFFFF"/>
              </w:rPr>
              <w:t>人工智能的服</w:t>
            </w:r>
            <w:r>
              <w:rPr>
                <w:rStyle w:val="Strong"/>
                <w:rFonts w:ascii="宋体" w:eastAsia="宋体" w:hAnsi="宋体" w:cs="宋体" w:hint="eastAsia"/>
                <w:color w:val="191919"/>
                <w:bdr w:val="none" w:sz="0" w:space="0" w:color="auto" w:frame="1"/>
                <w:shd w:val="clear" w:color="auto" w:fill="FFFFFF"/>
              </w:rPr>
              <w:t>务</w:t>
            </w:r>
            <w:r>
              <w:rPr>
                <w:rStyle w:val="Strong"/>
                <w:rFonts w:ascii="宋体" w:eastAsia="宋体" w:hAnsi="宋体" w:cs="宋体" w:hint="eastAsia"/>
                <w:color w:val="191919"/>
                <w:bdr w:val="none" w:sz="0" w:space="0" w:color="auto" w:frame="1"/>
                <w:shd w:val="clear" w:color="auto" w:fill="FFFFFF"/>
              </w:rPr>
              <w:t>，</w:t>
            </w:r>
            <w:r>
              <w:rPr>
                <w:rStyle w:val="Strong"/>
                <w:rFonts w:ascii="Arial" w:hAnsi="Arial" w:cs="Arial"/>
                <w:color w:val="191919"/>
                <w:bdr w:val="none" w:sz="0" w:space="0" w:color="auto" w:frame="1"/>
                <w:shd w:val="clear" w:color="auto" w:fill="FFFFFF"/>
              </w:rPr>
              <w:t>容器和微服</w:t>
            </w:r>
            <w:r>
              <w:rPr>
                <w:rStyle w:val="Strong"/>
                <w:rFonts w:ascii="宋体" w:eastAsia="宋体" w:hAnsi="宋体" w:cs="宋体" w:hint="eastAsia"/>
                <w:color w:val="191919"/>
                <w:bdr w:val="none" w:sz="0" w:space="0" w:color="auto" w:frame="1"/>
                <w:shd w:val="clear" w:color="auto" w:fill="FFFFFF"/>
              </w:rPr>
              <w:t>务</w:t>
            </w:r>
            <w:r>
              <w:rPr>
                <w:rStyle w:val="Strong"/>
                <w:rFonts w:ascii="宋体" w:eastAsia="宋体" w:hAnsi="宋体" w:cs="宋体" w:hint="eastAsia"/>
                <w:color w:val="191919"/>
                <w:bdr w:val="none" w:sz="0" w:space="0" w:color="auto" w:frame="1"/>
                <w:shd w:val="clear" w:color="auto" w:fill="FFFFFF"/>
              </w:rPr>
              <w:t>，</w:t>
            </w:r>
            <w:r>
              <w:rPr>
                <w:rStyle w:val="Strong"/>
                <w:rFonts w:ascii="Arial" w:hAnsi="Arial" w:cs="Arial"/>
                <w:color w:val="191919"/>
                <w:bdr w:val="none" w:sz="0" w:space="0" w:color="auto" w:frame="1"/>
                <w:shd w:val="clear" w:color="auto" w:fill="FFFFFF"/>
              </w:rPr>
              <w:t>区块</w:t>
            </w:r>
            <w:r>
              <w:rPr>
                <w:rStyle w:val="Strong"/>
                <w:rFonts w:ascii="宋体" w:eastAsia="宋体" w:hAnsi="宋体" w:cs="宋体" w:hint="eastAsia"/>
                <w:color w:val="191919"/>
                <w:bdr w:val="none" w:sz="0" w:space="0" w:color="auto" w:frame="1"/>
                <w:shd w:val="clear" w:color="auto" w:fill="FFFFFF"/>
              </w:rPr>
              <w:t>链</w:t>
            </w:r>
            <w:r>
              <w:rPr>
                <w:rStyle w:val="Strong"/>
                <w:rFonts w:ascii="宋体" w:eastAsia="宋体" w:hAnsi="宋体" w:cs="宋体" w:hint="eastAsia"/>
                <w:color w:val="191919"/>
                <w:bdr w:val="none" w:sz="0" w:space="0" w:color="auto" w:frame="1"/>
                <w:shd w:val="clear" w:color="auto" w:fill="FFFFFF"/>
              </w:rPr>
              <w:t>，</w:t>
            </w:r>
            <w:r>
              <w:rPr>
                <w:rStyle w:val="Strong"/>
                <w:rFonts w:ascii="Arial" w:hAnsi="Arial" w:cs="Arial"/>
                <w:color w:val="191919"/>
                <w:bdr w:val="none" w:sz="0" w:space="0" w:color="auto" w:frame="1"/>
                <w:shd w:val="clear" w:color="auto" w:fill="FFFFFF"/>
              </w:rPr>
              <w:t>云端到边缘计</w:t>
            </w:r>
            <w:r>
              <w:rPr>
                <w:rStyle w:val="Strong"/>
                <w:rFonts w:ascii="宋体" w:eastAsia="宋体" w:hAnsi="宋体" w:cs="宋体" w:hint="eastAsia"/>
                <w:color w:val="191919"/>
                <w:bdr w:val="none" w:sz="0" w:space="0" w:color="auto" w:frame="1"/>
                <w:shd w:val="clear" w:color="auto" w:fill="FFFFFF"/>
              </w:rPr>
              <w:t>算</w:t>
            </w:r>
            <w:r>
              <w:rPr>
                <w:rStyle w:val="Strong"/>
                <w:rFonts w:ascii="宋体" w:eastAsia="宋体" w:hAnsi="宋体" w:cs="宋体" w:hint="eastAsia"/>
                <w:color w:val="191919"/>
                <w:bdr w:val="none" w:sz="0" w:space="0" w:color="auto" w:frame="1"/>
                <w:shd w:val="clear" w:color="auto" w:fill="FFFFFF"/>
              </w:rPr>
              <w:t>，</w:t>
            </w:r>
            <w:r>
              <w:rPr>
                <w:rStyle w:val="Strong"/>
                <w:rFonts w:ascii="Arial" w:hAnsi="Arial" w:cs="Arial"/>
                <w:color w:val="191919"/>
                <w:bdr w:val="none" w:sz="0" w:space="0" w:color="auto" w:frame="1"/>
                <w:shd w:val="clear" w:color="auto" w:fill="FFFFFF"/>
              </w:rPr>
              <w:t>数字伦</w:t>
            </w:r>
            <w:r>
              <w:rPr>
                <w:rStyle w:val="Strong"/>
                <w:rFonts w:ascii="宋体" w:eastAsia="宋体" w:hAnsi="宋体" w:cs="宋体" w:hint="eastAsia"/>
                <w:color w:val="191919"/>
                <w:bdr w:val="none" w:sz="0" w:space="0" w:color="auto" w:frame="1"/>
                <w:shd w:val="clear" w:color="auto" w:fill="FFFFFF"/>
              </w:rPr>
              <w:t>理</w:t>
            </w:r>
          </w:p>
        </w:tc>
      </w:tr>
      <w:tr w:rsidR="001C1166" w:rsidTr="009B3BDB">
        <w:trPr>
          <w:trHeight w:val="479"/>
        </w:trPr>
        <w:tc>
          <w:tcPr>
            <w:tcW w:w="4850" w:type="dxa"/>
          </w:tcPr>
          <w:p w:rsidR="001C1166" w:rsidRDefault="001C1166" w:rsidP="00C80E58">
            <w:pPr>
              <w:rPr>
                <w:rFonts w:ascii="微软雅黑" w:eastAsia="微软雅黑" w:hAnsi="微软雅黑" w:hint="eastAsia"/>
                <w:color w:val="999999"/>
                <w:sz w:val="18"/>
                <w:szCs w:val="18"/>
                <w:shd w:val="clear" w:color="auto" w:fill="FFFFFF"/>
              </w:rPr>
            </w:pPr>
            <w:proofErr w:type="spellStart"/>
            <w:r>
              <w:rPr>
                <w:rFonts w:ascii="微软雅黑" w:eastAsia="微软雅黑" w:hAnsi="微软雅黑" w:hint="eastAsia"/>
                <w:color w:val="999999"/>
                <w:sz w:val="18"/>
                <w:szCs w:val="18"/>
                <w:shd w:val="clear" w:color="auto" w:fill="FFFFFF"/>
              </w:rPr>
              <w:t>OFweek</w:t>
            </w:r>
            <w:proofErr w:type="spellEnd"/>
            <w:r>
              <w:rPr>
                <w:rFonts w:ascii="微软雅黑" w:eastAsia="微软雅黑" w:hAnsi="微软雅黑" w:hint="eastAsia"/>
                <w:color w:val="999999"/>
                <w:sz w:val="18"/>
                <w:szCs w:val="18"/>
                <w:shd w:val="clear" w:color="auto" w:fill="FFFFFF"/>
              </w:rPr>
              <w:t>物联网</w:t>
            </w:r>
          </w:p>
          <w:p w:rsidR="001C1166" w:rsidRDefault="001C1166" w:rsidP="00C80E58">
            <w:pPr>
              <w:rPr>
                <w:rFonts w:ascii="微软雅黑" w:eastAsia="微软雅黑" w:hAnsi="微软雅黑" w:hint="eastAsia"/>
                <w:color w:val="999999"/>
                <w:sz w:val="18"/>
                <w:szCs w:val="18"/>
                <w:shd w:val="clear" w:color="auto" w:fill="FFFFFF"/>
              </w:rPr>
            </w:pPr>
            <w:r w:rsidRPr="001C1166">
              <w:rPr>
                <w:rFonts w:ascii="微软雅黑" w:eastAsia="微软雅黑" w:hAnsi="微软雅黑"/>
                <w:color w:val="999999"/>
                <w:sz w:val="18"/>
                <w:szCs w:val="18"/>
                <w:shd w:val="clear" w:color="auto" w:fill="FFFFFF"/>
              </w:rPr>
              <w:t>https://www.xianjichina.com/news/details_68371.html</w:t>
            </w:r>
          </w:p>
          <w:p w:rsidR="001C1166" w:rsidRDefault="001C1166" w:rsidP="00C80E58">
            <w:pPr>
              <w:rPr>
                <w:rFonts w:hint="eastAsia"/>
                <w:lang w:val="en-US"/>
              </w:rPr>
            </w:pPr>
          </w:p>
        </w:tc>
        <w:tc>
          <w:tcPr>
            <w:tcW w:w="2661" w:type="dxa"/>
          </w:tcPr>
          <w:p w:rsidR="001C1166" w:rsidRDefault="001C1166" w:rsidP="00C80E58">
            <w:pPr>
              <w:rPr>
                <w:rStyle w:val="Strong"/>
                <w:rFonts w:ascii="Arial" w:hAnsi="Arial" w:cs="Arial"/>
                <w:color w:val="191919"/>
                <w:bdr w:val="none" w:sz="0" w:space="0" w:color="auto" w:frame="1"/>
                <w:shd w:val="clear" w:color="auto" w:fill="FFFFFF"/>
              </w:rPr>
            </w:pPr>
            <w:r>
              <w:rPr>
                <w:rStyle w:val="Strong"/>
                <w:rFonts w:ascii="微软雅黑" w:eastAsia="微软雅黑" w:hAnsi="微软雅黑" w:hint="eastAsia"/>
                <w:color w:val="333333"/>
                <w:shd w:val="clear" w:color="auto" w:fill="FFFFFF"/>
              </w:rPr>
              <w:t>物联网技术</w:t>
            </w:r>
            <w:r>
              <w:rPr>
                <w:rStyle w:val="Strong"/>
                <w:rFonts w:ascii="微软雅黑" w:eastAsia="微软雅黑" w:hAnsi="微软雅黑" w:hint="eastAsia"/>
                <w:color w:val="333333"/>
                <w:shd w:val="clear" w:color="auto" w:fill="FFFFFF"/>
              </w:rPr>
              <w:t>，</w:t>
            </w:r>
            <w:r>
              <w:rPr>
                <w:rStyle w:val="Strong"/>
                <w:rFonts w:ascii="微软雅黑" w:eastAsia="微软雅黑" w:hAnsi="微软雅黑" w:hint="eastAsia"/>
                <w:color w:val="333333"/>
                <w:shd w:val="clear" w:color="auto" w:fill="FFFFFF"/>
              </w:rPr>
              <w:t>VR交互式视频</w:t>
            </w:r>
            <w:r>
              <w:rPr>
                <w:rStyle w:val="Strong"/>
                <w:rFonts w:ascii="微软雅黑" w:eastAsia="微软雅黑" w:hAnsi="微软雅黑" w:hint="eastAsia"/>
                <w:color w:val="333333"/>
                <w:shd w:val="clear" w:color="auto" w:fill="FFFFFF"/>
              </w:rPr>
              <w:t>，</w:t>
            </w:r>
            <w:r>
              <w:rPr>
                <w:rStyle w:val="Strong"/>
                <w:rFonts w:ascii="微软雅黑" w:eastAsia="微软雅黑" w:hAnsi="微软雅黑" w:hint="eastAsia"/>
                <w:color w:val="333333"/>
                <w:shd w:val="clear" w:color="auto" w:fill="FFFFFF"/>
              </w:rPr>
              <w:t>聊天机器人</w:t>
            </w:r>
            <w:r>
              <w:rPr>
                <w:rStyle w:val="Strong"/>
                <w:rFonts w:ascii="微软雅黑" w:eastAsia="微软雅黑" w:hAnsi="微软雅黑" w:hint="eastAsia"/>
                <w:color w:val="333333"/>
                <w:shd w:val="clear" w:color="auto" w:fill="FFFFFF"/>
              </w:rPr>
              <w:t>，</w:t>
            </w:r>
            <w:r>
              <w:rPr>
                <w:rStyle w:val="Strong"/>
                <w:rFonts w:ascii="微软雅黑" w:eastAsia="微软雅黑" w:hAnsi="微软雅黑" w:hint="eastAsia"/>
                <w:color w:val="333333"/>
                <w:shd w:val="clear" w:color="auto" w:fill="FFFFFF"/>
              </w:rPr>
              <w:t>智能穿戴医疗健康</w:t>
            </w:r>
            <w:r>
              <w:rPr>
                <w:rStyle w:val="Strong"/>
                <w:rFonts w:ascii="微软雅黑" w:eastAsia="微软雅黑" w:hAnsi="微软雅黑" w:hint="eastAsia"/>
                <w:color w:val="333333"/>
                <w:shd w:val="clear" w:color="auto" w:fill="FFFFFF"/>
              </w:rPr>
              <w:t>，</w:t>
            </w:r>
            <w:r>
              <w:rPr>
                <w:rStyle w:val="Strong"/>
                <w:rFonts w:ascii="微软雅黑" w:eastAsia="微软雅黑" w:hAnsi="微软雅黑" w:hint="eastAsia"/>
                <w:color w:val="333333"/>
                <w:shd w:val="clear" w:color="auto" w:fill="FFFFFF"/>
              </w:rPr>
              <w:t>AR、VR混合现实</w:t>
            </w:r>
            <w:r>
              <w:rPr>
                <w:rStyle w:val="Strong"/>
                <w:rFonts w:ascii="微软雅黑" w:eastAsia="微软雅黑" w:hAnsi="微软雅黑" w:hint="eastAsia"/>
                <w:color w:val="333333"/>
                <w:shd w:val="clear" w:color="auto" w:fill="FFFFFF"/>
              </w:rPr>
              <w:t>，</w:t>
            </w:r>
            <w:r>
              <w:rPr>
                <w:rStyle w:val="Strong"/>
                <w:rFonts w:ascii="微软雅黑" w:eastAsia="微软雅黑" w:hAnsi="微软雅黑" w:hint="eastAsia"/>
                <w:color w:val="333333"/>
                <w:shd w:val="clear" w:color="auto" w:fill="FFFFFF"/>
              </w:rPr>
              <w:t>智能制造</w:t>
            </w:r>
            <w:r>
              <w:rPr>
                <w:rStyle w:val="Strong"/>
                <w:rFonts w:ascii="微软雅黑" w:eastAsia="微软雅黑" w:hAnsi="微软雅黑" w:hint="eastAsia"/>
                <w:color w:val="333333"/>
                <w:shd w:val="clear" w:color="auto" w:fill="FFFFFF"/>
              </w:rPr>
              <w:t>，</w:t>
            </w:r>
            <w:r>
              <w:rPr>
                <w:rStyle w:val="Strong"/>
                <w:rFonts w:ascii="微软雅黑" w:eastAsia="微软雅黑" w:hAnsi="微软雅黑" w:hint="eastAsia"/>
                <w:color w:val="333333"/>
                <w:shd w:val="clear" w:color="auto" w:fill="FFFFFF"/>
              </w:rPr>
              <w:t>计算机视觉</w:t>
            </w:r>
            <w:r>
              <w:rPr>
                <w:rStyle w:val="Strong"/>
                <w:rFonts w:ascii="微软雅黑" w:eastAsia="微软雅黑" w:hAnsi="微软雅黑" w:hint="eastAsia"/>
                <w:color w:val="333333"/>
                <w:shd w:val="clear" w:color="auto" w:fill="FFFFFF"/>
              </w:rPr>
              <w:t>，</w:t>
            </w:r>
            <w:r>
              <w:rPr>
                <w:rStyle w:val="Strong"/>
                <w:rFonts w:ascii="微软雅黑" w:eastAsia="微软雅黑" w:hAnsi="微软雅黑" w:hint="eastAsia"/>
                <w:color w:val="333333"/>
                <w:shd w:val="clear" w:color="auto" w:fill="FFFFFF"/>
              </w:rPr>
              <w:t>云与边缘计算</w:t>
            </w:r>
            <w:r>
              <w:rPr>
                <w:rStyle w:val="Strong"/>
                <w:rFonts w:ascii="微软雅黑" w:eastAsia="微软雅黑" w:hAnsi="微软雅黑" w:hint="eastAsia"/>
                <w:color w:val="333333"/>
                <w:shd w:val="clear" w:color="auto" w:fill="FFFFFF"/>
              </w:rPr>
              <w:t>，</w:t>
            </w:r>
            <w:r>
              <w:rPr>
                <w:rStyle w:val="Strong"/>
                <w:rFonts w:ascii="微软雅黑" w:eastAsia="微软雅黑" w:hAnsi="微软雅黑" w:hint="eastAsia"/>
                <w:color w:val="333333"/>
                <w:shd w:val="clear" w:color="auto" w:fill="FFFFFF"/>
              </w:rPr>
              <w:t>人工智能服务</w:t>
            </w:r>
            <w:r>
              <w:rPr>
                <w:rStyle w:val="Strong"/>
                <w:rFonts w:ascii="微软雅黑" w:eastAsia="微软雅黑" w:hAnsi="微软雅黑" w:hint="eastAsia"/>
                <w:color w:val="333333"/>
                <w:shd w:val="clear" w:color="auto" w:fill="FFFFFF"/>
              </w:rPr>
              <w:t>，</w:t>
            </w:r>
            <w:r>
              <w:rPr>
                <w:rStyle w:val="Strong"/>
                <w:rFonts w:ascii="微软雅黑" w:eastAsia="微软雅黑" w:hAnsi="微软雅黑" w:hint="eastAsia"/>
                <w:color w:val="333333"/>
                <w:shd w:val="clear" w:color="auto" w:fill="FFFFFF"/>
              </w:rPr>
              <w:t>区块链技术</w:t>
            </w:r>
          </w:p>
        </w:tc>
      </w:tr>
      <w:tr w:rsidR="001C1166" w:rsidTr="009B3BDB">
        <w:trPr>
          <w:trHeight w:val="479"/>
        </w:trPr>
        <w:tc>
          <w:tcPr>
            <w:tcW w:w="4850" w:type="dxa"/>
          </w:tcPr>
          <w:p w:rsidR="001C1166" w:rsidRDefault="001C1166" w:rsidP="00C80E58">
            <w:pPr>
              <w:rPr>
                <w:rFonts w:ascii="微软雅黑" w:eastAsia="微软雅黑" w:hAnsi="微软雅黑" w:hint="eastAsia"/>
                <w:color w:val="999999"/>
                <w:sz w:val="18"/>
                <w:szCs w:val="18"/>
                <w:shd w:val="clear" w:color="auto" w:fill="FFFFFF"/>
              </w:rPr>
            </w:pPr>
          </w:p>
        </w:tc>
        <w:tc>
          <w:tcPr>
            <w:tcW w:w="2661" w:type="dxa"/>
          </w:tcPr>
          <w:p w:rsidR="001C1166" w:rsidRDefault="001C1166" w:rsidP="00C80E58">
            <w:pPr>
              <w:rPr>
                <w:rStyle w:val="Strong"/>
                <w:rFonts w:ascii="微软雅黑" w:eastAsia="微软雅黑" w:hAnsi="微软雅黑" w:hint="eastAsia"/>
                <w:color w:val="333333"/>
                <w:shd w:val="clear" w:color="auto" w:fill="FFFFFF"/>
              </w:rPr>
            </w:pPr>
            <w:r>
              <w:rPr>
                <w:rStyle w:val="Strong"/>
                <w:rFonts w:ascii="微软雅黑" w:eastAsia="微软雅黑" w:hAnsi="微软雅黑" w:hint="eastAsia"/>
                <w:color w:val="333333"/>
                <w:shd w:val="clear" w:color="auto" w:fill="FFFFFF"/>
              </w:rPr>
              <w:t>区块链技术</w:t>
            </w:r>
            <w:r>
              <w:rPr>
                <w:rStyle w:val="Strong"/>
                <w:rFonts w:ascii="微软雅黑" w:eastAsia="微软雅黑" w:hAnsi="微软雅黑" w:hint="eastAsia"/>
                <w:color w:val="333333"/>
                <w:shd w:val="clear" w:color="auto" w:fill="FFFFFF"/>
              </w:rPr>
              <w:t>，</w:t>
            </w:r>
            <w:r w:rsidR="009B3BDB">
              <w:rPr>
                <w:rStyle w:val="Strong"/>
                <w:rFonts w:ascii="微软雅黑" w:eastAsia="微软雅黑" w:hAnsi="微软雅黑" w:hint="eastAsia"/>
                <w:color w:val="333333"/>
                <w:shd w:val="clear" w:color="auto" w:fill="FFFFFF"/>
              </w:rPr>
              <w:t>区块链技术区块链技术</w:t>
            </w:r>
            <w:r>
              <w:rPr>
                <w:rStyle w:val="Strong"/>
                <w:rFonts w:ascii="微软雅黑" w:eastAsia="微软雅黑" w:hAnsi="微软雅黑" w:hint="eastAsia"/>
                <w:color w:val="333333"/>
                <w:shd w:val="clear" w:color="auto" w:fill="FFFFFF"/>
              </w:rPr>
              <w:t>区块链技术</w:t>
            </w:r>
          </w:p>
        </w:tc>
      </w:tr>
    </w:tbl>
    <w:p w:rsidR="009B3BDB" w:rsidRDefault="009B3BDB" w:rsidP="00C80E58">
      <w:pPr>
        <w:rPr>
          <w:rFonts w:ascii="Helvetica" w:hAnsi="Helvetica" w:hint="eastAsia"/>
          <w:color w:val="3D464D"/>
          <w:shd w:val="clear" w:color="auto" w:fill="FFFFFF"/>
        </w:rPr>
      </w:pPr>
    </w:p>
    <w:p w:rsidR="009B3BDB" w:rsidRDefault="009B3BDB" w:rsidP="00C80E58">
      <w:pPr>
        <w:rPr>
          <w:rFonts w:ascii="微软雅黑" w:eastAsia="微软雅黑" w:hAnsi="微软雅黑" w:hint="eastAsia"/>
          <w:color w:val="333333"/>
          <w:spacing w:val="15"/>
          <w:shd w:val="clear" w:color="auto" w:fill="FFFFFF"/>
        </w:rPr>
      </w:pPr>
      <w:r>
        <w:rPr>
          <w:rFonts w:ascii="微软雅黑" w:eastAsia="微软雅黑" w:hAnsi="微软雅黑" w:hint="eastAsia"/>
          <w:color w:val="333333"/>
          <w:spacing w:val="15"/>
          <w:shd w:val="clear" w:color="auto" w:fill="FFFFFF"/>
        </w:rPr>
        <w:t>2018年物联网（</w:t>
      </w:r>
      <w:proofErr w:type="spellStart"/>
      <w:r>
        <w:rPr>
          <w:rFonts w:ascii="微软雅黑" w:eastAsia="微软雅黑" w:hAnsi="微软雅黑" w:hint="eastAsia"/>
          <w:color w:val="333333"/>
          <w:spacing w:val="15"/>
          <w:shd w:val="clear" w:color="auto" w:fill="FFFFFF"/>
        </w:rPr>
        <w:t>IoT</w:t>
      </w:r>
      <w:proofErr w:type="spellEnd"/>
      <w:r>
        <w:rPr>
          <w:rFonts w:ascii="微软雅黑" w:eastAsia="微软雅黑" w:hAnsi="微软雅黑" w:hint="eastAsia"/>
          <w:color w:val="333333"/>
          <w:spacing w:val="15"/>
          <w:shd w:val="clear" w:color="auto" w:fill="FFFFFF"/>
        </w:rPr>
        <w:t>）、区块链（</w:t>
      </w:r>
      <w:proofErr w:type="spellStart"/>
      <w:r>
        <w:rPr>
          <w:rFonts w:ascii="微软雅黑" w:eastAsia="微软雅黑" w:hAnsi="微软雅黑" w:hint="eastAsia"/>
          <w:color w:val="333333"/>
          <w:spacing w:val="15"/>
          <w:shd w:val="clear" w:color="auto" w:fill="FFFFFF"/>
        </w:rPr>
        <w:t>Blockchain</w:t>
      </w:r>
      <w:proofErr w:type="spellEnd"/>
      <w:r>
        <w:rPr>
          <w:rFonts w:ascii="微软雅黑" w:eastAsia="微软雅黑" w:hAnsi="微软雅黑" w:hint="eastAsia"/>
          <w:color w:val="333333"/>
          <w:spacing w:val="15"/>
          <w:shd w:val="clear" w:color="auto" w:fill="FFFFFF"/>
        </w:rPr>
        <w:t>）、虚拟∕扩增实境（VR/AR）、人工智能（AI）∕机器学习这四大颠覆性技术</w:t>
      </w:r>
    </w:p>
    <w:p w:rsidR="009B3BDB" w:rsidRDefault="009B3BDB" w:rsidP="00C80E58">
      <w:pPr>
        <w:rPr>
          <w:rFonts w:ascii="Helvetica" w:hAnsi="Helvetica" w:hint="eastAsia"/>
          <w:color w:val="3D464D"/>
          <w:shd w:val="clear" w:color="auto" w:fill="FFFFFF"/>
        </w:rPr>
      </w:pPr>
    </w:p>
    <w:p w:rsidR="009B3BDB" w:rsidRDefault="009B3BDB" w:rsidP="00C80E58">
      <w:pPr>
        <w:rPr>
          <w:rFonts w:ascii="Helvetica" w:hAnsi="Helvetica" w:hint="eastAsia"/>
          <w:color w:val="3D464D"/>
          <w:shd w:val="clear" w:color="auto" w:fill="FFFFFF"/>
        </w:rPr>
      </w:pPr>
    </w:p>
    <w:p w:rsidR="009B3BDB" w:rsidRDefault="009B3BDB" w:rsidP="00C80E58">
      <w:pPr>
        <w:rPr>
          <w:rFonts w:ascii="Helvetica" w:hAnsi="Helvetica" w:hint="eastAsia"/>
          <w:color w:val="3D464D"/>
          <w:shd w:val="clear" w:color="auto" w:fill="FFFFFF"/>
        </w:rPr>
      </w:pPr>
    </w:p>
    <w:p w:rsidR="009B3BDB" w:rsidRDefault="009B3BDB" w:rsidP="00C80E58">
      <w:pPr>
        <w:rPr>
          <w:rFonts w:ascii="Helvetica" w:hAnsi="Helvetica" w:hint="eastAsia"/>
          <w:color w:val="3D464D"/>
          <w:shd w:val="clear" w:color="auto" w:fill="FFFFFF"/>
        </w:rPr>
      </w:pPr>
    </w:p>
    <w:p w:rsidR="009B3BDB" w:rsidRDefault="009B3BDB" w:rsidP="00C80E58">
      <w:pPr>
        <w:rPr>
          <w:rStyle w:val="Strong"/>
          <w:rFonts w:ascii="宋体" w:eastAsia="宋体" w:hAnsi="宋体" w:cs="宋体" w:hint="eastAsia"/>
          <w:color w:val="3D464D"/>
          <w:shd w:val="clear" w:color="auto" w:fill="FFFFFF"/>
        </w:rPr>
      </w:pPr>
      <w:r>
        <w:rPr>
          <w:rFonts w:ascii="Helvetica" w:hAnsi="Helvetica"/>
          <w:color w:val="3D464D"/>
          <w:shd w:val="clear" w:color="auto" w:fill="FFFFFF"/>
        </w:rPr>
        <w:t>CB Insights</w:t>
      </w:r>
      <w:r>
        <w:rPr>
          <w:rFonts w:ascii="Helvetica" w:hAnsi="Helvetica"/>
          <w:color w:val="3D464D"/>
          <w:shd w:val="clear" w:color="auto" w:fill="FFFFFF"/>
        </w:rPr>
        <w:t>挖掘了很多创投数据和媒体信息后，总结出了</w:t>
      </w:r>
      <w:r>
        <w:rPr>
          <w:rStyle w:val="Strong"/>
          <w:rFonts w:ascii="Helvetica" w:hAnsi="Helvetica"/>
          <w:color w:val="3D464D"/>
          <w:shd w:val="clear" w:color="auto" w:fill="FFFFFF"/>
        </w:rPr>
        <w:t>影响世界的十大颠覆性领域，涵盖了：神经技术、再生医学、自动化建筑、智能公共安全、合成农业、火箭发射器、</w:t>
      </w:r>
      <w:r>
        <w:rPr>
          <w:rStyle w:val="Strong"/>
          <w:rFonts w:ascii="Helvetica" w:hAnsi="Helvetica"/>
          <w:color w:val="3D464D"/>
          <w:shd w:val="clear" w:color="auto" w:fill="FFFFFF"/>
        </w:rPr>
        <w:t>AI</w:t>
      </w:r>
      <w:r>
        <w:rPr>
          <w:rStyle w:val="Strong"/>
          <w:rFonts w:ascii="Helvetica" w:hAnsi="Helvetica"/>
          <w:color w:val="3D464D"/>
          <w:shd w:val="clear" w:color="auto" w:fill="FFFFFF"/>
        </w:rPr>
        <w:t>芯片、大规模仿真、合成动物产品和极端物流，并选出了这</w:t>
      </w:r>
      <w:r>
        <w:rPr>
          <w:rStyle w:val="Strong"/>
          <w:rFonts w:ascii="Helvetica" w:hAnsi="Helvetica"/>
          <w:color w:val="3D464D"/>
          <w:shd w:val="clear" w:color="auto" w:fill="FFFFFF"/>
        </w:rPr>
        <w:t>10</w:t>
      </w:r>
      <w:r>
        <w:rPr>
          <w:rStyle w:val="Strong"/>
          <w:rFonts w:ascii="Helvetica" w:hAnsi="Helvetica"/>
          <w:color w:val="3D464D"/>
          <w:shd w:val="clear" w:color="auto" w:fill="FFFFFF"/>
        </w:rPr>
        <w:t>个领域中最有可能改变世界的</w:t>
      </w:r>
      <w:r>
        <w:rPr>
          <w:rStyle w:val="Strong"/>
          <w:rFonts w:ascii="Helvetica" w:hAnsi="Helvetica"/>
          <w:color w:val="3D464D"/>
          <w:shd w:val="clear" w:color="auto" w:fill="FFFFFF"/>
        </w:rPr>
        <w:t>30</w:t>
      </w:r>
      <w:r>
        <w:rPr>
          <w:rStyle w:val="Strong"/>
          <w:rFonts w:ascii="Helvetica" w:hAnsi="Helvetica"/>
          <w:color w:val="3D464D"/>
          <w:shd w:val="clear" w:color="auto" w:fill="FFFFFF"/>
        </w:rPr>
        <w:t>家初创企业</w:t>
      </w:r>
      <w:r>
        <w:rPr>
          <w:rStyle w:val="Strong"/>
          <w:rFonts w:ascii="宋体" w:eastAsia="宋体" w:hAnsi="宋体" w:cs="宋体" w:hint="eastAsia"/>
          <w:color w:val="3D464D"/>
          <w:shd w:val="clear" w:color="auto" w:fill="FFFFFF"/>
        </w:rPr>
        <w:t>。</w:t>
      </w:r>
      <w:r w:rsidRPr="009B3BDB">
        <w:rPr>
          <w:rFonts w:ascii="宋体" w:eastAsia="宋体" w:hAnsi="宋体" w:cs="宋体"/>
          <w:b/>
          <w:bCs/>
          <w:color w:val="3D464D"/>
          <w:shd w:val="clear" w:color="auto" w:fill="FFFFFF"/>
        </w:rPr>
        <w:drawing>
          <wp:inline distT="0" distB="0" distL="0" distR="0" wp14:anchorId="78CFB767" wp14:editId="53BBD8A3">
            <wp:extent cx="5274310" cy="3023310"/>
            <wp:effectExtent l="0" t="0" r="2540" b="5715"/>
            <wp:docPr id="8" name="Picture 8" descr="2017，影响世界的十大颠覆性技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7，影响世界的十大颠覆性技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023310"/>
                    </a:xfrm>
                    <a:prstGeom prst="rect">
                      <a:avLst/>
                    </a:prstGeom>
                    <a:noFill/>
                    <a:ln>
                      <a:noFill/>
                    </a:ln>
                  </pic:spPr>
                </pic:pic>
              </a:graphicData>
            </a:graphic>
          </wp:inline>
        </w:drawing>
      </w:r>
    </w:p>
    <w:p w:rsidR="00991B13" w:rsidRDefault="00991B13" w:rsidP="00C80E58">
      <w:pPr>
        <w:rPr>
          <w:lang w:val="en-US"/>
        </w:rPr>
      </w:pPr>
      <w:r>
        <w:rPr>
          <w:lang w:val="en-US"/>
        </w:rPr>
        <w:br w:type="page"/>
      </w:r>
    </w:p>
    <w:p w:rsidR="00991B13" w:rsidRDefault="00991B13" w:rsidP="00991B13">
      <w:pPr>
        <w:pStyle w:val="Heading1"/>
        <w:rPr>
          <w:sz w:val="24"/>
          <w:szCs w:val="24"/>
        </w:rPr>
      </w:pPr>
      <w:r w:rsidRPr="00991B13">
        <w:rPr>
          <w:rStyle w:val="Strong"/>
          <w:rFonts w:eastAsia="宋体" w:hint="eastAsia"/>
          <w:b/>
          <w:bCs/>
        </w:rPr>
        <w:lastRenderedPageBreak/>
        <w:t>新一代人工智能</w:t>
      </w:r>
    </w:p>
    <w:p w:rsidR="00991B13" w:rsidRDefault="00991B13" w:rsidP="00991B13">
      <w:pPr>
        <w:pStyle w:val="NormalWeb"/>
        <w:spacing w:before="0" w:beforeAutospacing="0" w:after="0" w:afterAutospacing="0"/>
      </w:pPr>
    </w:p>
    <w:p w:rsidR="009B60B9" w:rsidRDefault="00991B13" w:rsidP="009B60B9">
      <w:pPr>
        <w:pStyle w:val="NormalWeb"/>
        <w:spacing w:before="0" w:beforeAutospacing="0" w:after="0" w:afterAutospacing="0" w:line="480" w:lineRule="atLeast"/>
        <w:ind w:left="240" w:right="240"/>
        <w:jc w:val="both"/>
        <w:rPr>
          <w:rFonts w:ascii="宋体" w:eastAsia="宋体" w:hAnsi="宋体" w:cs="宋体" w:hint="eastAsia"/>
          <w:color w:val="595959"/>
          <w:spacing w:val="15"/>
          <w:sz w:val="21"/>
          <w:szCs w:val="21"/>
        </w:rPr>
      </w:pPr>
      <w:r>
        <w:rPr>
          <w:rFonts w:ascii="宋体" w:eastAsia="宋体" w:hAnsi="宋体" w:cs="宋体" w:hint="eastAsia"/>
          <w:color w:val="595959"/>
          <w:spacing w:val="15"/>
          <w:sz w:val="21"/>
          <w:szCs w:val="21"/>
        </w:rPr>
        <w:t>人工智能</w:t>
      </w:r>
      <w:r w:rsidR="009B60B9">
        <w:rPr>
          <w:rFonts w:ascii="宋体" w:eastAsia="宋体" w:hAnsi="宋体" w:cs="宋体" w:hint="eastAsia"/>
          <w:color w:val="595959"/>
          <w:spacing w:val="15"/>
          <w:sz w:val="21"/>
          <w:szCs w:val="21"/>
        </w:rPr>
        <w:t>最早出现在</w:t>
      </w:r>
      <w:r>
        <w:rPr>
          <w:color w:val="595959"/>
          <w:spacing w:val="15"/>
          <w:sz w:val="21"/>
          <w:szCs w:val="21"/>
        </w:rPr>
        <w:t>1956</w:t>
      </w:r>
      <w:r>
        <w:rPr>
          <w:rFonts w:ascii="宋体" w:eastAsia="宋体" w:hAnsi="宋体" w:cs="宋体" w:hint="eastAsia"/>
          <w:color w:val="595959"/>
          <w:spacing w:val="15"/>
          <w:sz w:val="21"/>
          <w:szCs w:val="21"/>
        </w:rPr>
        <w:t>年在美国达特茅斯（</w:t>
      </w:r>
      <w:r>
        <w:rPr>
          <w:color w:val="595959"/>
          <w:spacing w:val="15"/>
          <w:sz w:val="21"/>
          <w:szCs w:val="21"/>
        </w:rPr>
        <w:t>Dartmouth</w:t>
      </w:r>
      <w:r>
        <w:rPr>
          <w:rFonts w:ascii="宋体" w:eastAsia="宋体" w:hAnsi="宋体" w:cs="宋体" w:hint="eastAsia"/>
          <w:color w:val="595959"/>
          <w:spacing w:val="15"/>
          <w:sz w:val="21"/>
          <w:szCs w:val="21"/>
        </w:rPr>
        <w:t>）学院举行的</w:t>
      </w:r>
      <w:r>
        <w:rPr>
          <w:color w:val="595959"/>
          <w:spacing w:val="15"/>
          <w:sz w:val="21"/>
          <w:szCs w:val="21"/>
        </w:rPr>
        <w:t>“</w:t>
      </w:r>
      <w:r>
        <w:rPr>
          <w:rFonts w:ascii="宋体" w:eastAsia="宋体" w:hAnsi="宋体" w:cs="宋体" w:hint="eastAsia"/>
          <w:color w:val="595959"/>
          <w:spacing w:val="15"/>
          <w:sz w:val="21"/>
          <w:szCs w:val="21"/>
        </w:rPr>
        <w:t>人工智能（</w:t>
      </w:r>
      <w:r>
        <w:rPr>
          <w:color w:val="595959"/>
          <w:spacing w:val="15"/>
          <w:sz w:val="21"/>
          <w:szCs w:val="21"/>
        </w:rPr>
        <w:t>Artificial Intelligent</w:t>
      </w:r>
      <w:r>
        <w:rPr>
          <w:rFonts w:ascii="宋体" w:eastAsia="宋体" w:hAnsi="宋体" w:cs="宋体" w:hint="eastAsia"/>
          <w:color w:val="595959"/>
          <w:spacing w:val="15"/>
          <w:sz w:val="21"/>
          <w:szCs w:val="21"/>
        </w:rPr>
        <w:t>，简称</w:t>
      </w:r>
      <w:r>
        <w:rPr>
          <w:color w:val="595959"/>
          <w:spacing w:val="15"/>
          <w:sz w:val="21"/>
          <w:szCs w:val="21"/>
        </w:rPr>
        <w:t>AI</w:t>
      </w:r>
      <w:r>
        <w:rPr>
          <w:rFonts w:ascii="宋体" w:eastAsia="宋体" w:hAnsi="宋体" w:cs="宋体" w:hint="eastAsia"/>
          <w:color w:val="595959"/>
          <w:spacing w:val="15"/>
          <w:sz w:val="21"/>
          <w:szCs w:val="21"/>
        </w:rPr>
        <w:t>）夏季研讨会</w:t>
      </w:r>
      <w:r>
        <w:rPr>
          <w:color w:val="595959"/>
          <w:spacing w:val="15"/>
          <w:sz w:val="21"/>
          <w:szCs w:val="21"/>
        </w:rPr>
        <w:t>”</w:t>
      </w:r>
      <w:r>
        <w:rPr>
          <w:rFonts w:ascii="宋体" w:eastAsia="宋体" w:hAnsi="宋体" w:cs="宋体" w:hint="eastAsia"/>
          <w:color w:val="595959"/>
          <w:spacing w:val="15"/>
          <w:sz w:val="21"/>
          <w:szCs w:val="21"/>
        </w:rPr>
        <w:t>，从诞生至今，人工智能已有</w:t>
      </w:r>
      <w:r>
        <w:rPr>
          <w:color w:val="595959"/>
          <w:spacing w:val="15"/>
          <w:sz w:val="21"/>
          <w:szCs w:val="21"/>
        </w:rPr>
        <w:t>60</w:t>
      </w:r>
      <w:r>
        <w:rPr>
          <w:rFonts w:ascii="宋体" w:eastAsia="宋体" w:hAnsi="宋体" w:cs="宋体" w:hint="eastAsia"/>
          <w:color w:val="595959"/>
          <w:spacing w:val="15"/>
          <w:sz w:val="21"/>
          <w:szCs w:val="21"/>
        </w:rPr>
        <w:t>年的发展历史，</w:t>
      </w:r>
      <w:r w:rsidR="009B60B9">
        <w:rPr>
          <w:rFonts w:ascii="宋体" w:eastAsia="宋体" w:hAnsi="宋体" w:cs="宋体" w:hint="eastAsia"/>
          <w:color w:val="595959"/>
          <w:spacing w:val="15"/>
          <w:sz w:val="21"/>
          <w:szCs w:val="21"/>
        </w:rPr>
        <w:t>其中，起起伏伏。起来的时候，人们说未来的世界将是机器的世界（），跌落的时候人们说，机器永远代替不了人类（）。</w:t>
      </w:r>
    </w:p>
    <w:p w:rsidR="00A55F71" w:rsidRDefault="00A55F71" w:rsidP="009B60B9">
      <w:pPr>
        <w:pStyle w:val="NormalWeb"/>
        <w:spacing w:before="0" w:beforeAutospacing="0" w:after="0" w:afterAutospacing="0" w:line="480" w:lineRule="atLeast"/>
        <w:ind w:left="240" w:right="240"/>
        <w:jc w:val="both"/>
        <w:rPr>
          <w:rFonts w:ascii="宋体" w:eastAsia="宋体" w:hAnsi="宋体" w:cs="宋体" w:hint="eastAsia"/>
          <w:color w:val="595959"/>
          <w:spacing w:val="15"/>
          <w:sz w:val="21"/>
          <w:szCs w:val="21"/>
        </w:rPr>
      </w:pPr>
    </w:p>
    <w:p w:rsidR="009B60B9" w:rsidRDefault="009B60B9" w:rsidP="009B60B9">
      <w:pPr>
        <w:pStyle w:val="NormalWeb"/>
        <w:spacing w:before="0" w:beforeAutospacing="0" w:after="0" w:afterAutospacing="0" w:line="480" w:lineRule="atLeast"/>
        <w:ind w:left="240" w:right="240"/>
        <w:jc w:val="both"/>
        <w:rPr>
          <w:rFonts w:ascii="宋体" w:eastAsia="宋体" w:hAnsi="宋体" w:cs="宋体" w:hint="eastAsia"/>
          <w:color w:val="595959"/>
          <w:spacing w:val="15"/>
          <w:sz w:val="21"/>
          <w:szCs w:val="21"/>
        </w:rPr>
      </w:pPr>
      <w:r>
        <w:rPr>
          <w:rFonts w:ascii="宋体" w:eastAsia="宋体" w:hAnsi="宋体" w:cs="宋体" w:hint="eastAsia"/>
          <w:color w:val="595959"/>
          <w:spacing w:val="15"/>
          <w:sz w:val="21"/>
          <w:szCs w:val="21"/>
        </w:rPr>
        <w:t>总体来说，人工智能</w:t>
      </w:r>
      <w:r w:rsidR="00991B13">
        <w:rPr>
          <w:rFonts w:ascii="宋体" w:eastAsia="宋体" w:hAnsi="宋体" w:cs="宋体" w:hint="eastAsia"/>
          <w:color w:val="595959"/>
          <w:spacing w:val="15"/>
          <w:sz w:val="21"/>
          <w:szCs w:val="21"/>
        </w:rPr>
        <w:t>大致经历了三次</w:t>
      </w:r>
      <w:r>
        <w:rPr>
          <w:rFonts w:ascii="宋体" w:eastAsia="宋体" w:hAnsi="宋体" w:cs="宋体" w:hint="eastAsia"/>
          <w:color w:val="595959"/>
          <w:spacing w:val="15"/>
          <w:sz w:val="21"/>
          <w:szCs w:val="21"/>
        </w:rPr>
        <w:t>起伏</w:t>
      </w:r>
      <w:r w:rsidR="00A55F71">
        <w:rPr>
          <w:rFonts w:ascii="宋体" w:eastAsia="宋体" w:hAnsi="宋体" w:cs="宋体" w:hint="eastAsia"/>
          <w:color w:val="595959"/>
          <w:spacing w:val="15"/>
          <w:sz w:val="21"/>
          <w:szCs w:val="21"/>
        </w:rPr>
        <w:t>或者三次浪潮</w:t>
      </w:r>
      <w:r w:rsidR="00991B13">
        <w:rPr>
          <w:rFonts w:ascii="宋体" w:eastAsia="宋体" w:hAnsi="宋体" w:cs="宋体" w:hint="eastAsia"/>
          <w:color w:val="595959"/>
          <w:spacing w:val="15"/>
          <w:sz w:val="21"/>
          <w:szCs w:val="21"/>
        </w:rPr>
        <w:t>。第一次浪潮为</w:t>
      </w:r>
      <w:r w:rsidR="00991B13">
        <w:rPr>
          <w:color w:val="595959"/>
          <w:spacing w:val="15"/>
          <w:sz w:val="21"/>
          <w:szCs w:val="21"/>
        </w:rPr>
        <w:t>20</w:t>
      </w:r>
      <w:r w:rsidR="00991B13">
        <w:rPr>
          <w:rFonts w:ascii="宋体" w:eastAsia="宋体" w:hAnsi="宋体" w:cs="宋体" w:hint="eastAsia"/>
          <w:color w:val="595959"/>
          <w:spacing w:val="15"/>
          <w:sz w:val="21"/>
          <w:szCs w:val="21"/>
        </w:rPr>
        <w:t>世纪</w:t>
      </w:r>
      <w:r w:rsidR="00991B13">
        <w:rPr>
          <w:color w:val="595959"/>
          <w:spacing w:val="15"/>
          <w:sz w:val="21"/>
          <w:szCs w:val="21"/>
        </w:rPr>
        <w:t>50</w:t>
      </w:r>
      <w:r w:rsidR="00991B13">
        <w:rPr>
          <w:rFonts w:ascii="宋体" w:eastAsia="宋体" w:hAnsi="宋体" w:cs="宋体" w:hint="eastAsia"/>
          <w:color w:val="595959"/>
          <w:spacing w:val="15"/>
          <w:sz w:val="21"/>
          <w:szCs w:val="21"/>
        </w:rPr>
        <w:t>年代末至</w:t>
      </w:r>
      <w:r w:rsidR="00991B13">
        <w:rPr>
          <w:color w:val="595959"/>
          <w:spacing w:val="15"/>
          <w:sz w:val="21"/>
          <w:szCs w:val="21"/>
        </w:rPr>
        <w:t>20</w:t>
      </w:r>
      <w:r w:rsidR="00991B13">
        <w:rPr>
          <w:rFonts w:ascii="宋体" w:eastAsia="宋体" w:hAnsi="宋体" w:cs="宋体" w:hint="eastAsia"/>
          <w:color w:val="595959"/>
          <w:spacing w:val="15"/>
          <w:sz w:val="21"/>
          <w:szCs w:val="21"/>
        </w:rPr>
        <w:t>世纪</w:t>
      </w:r>
      <w:r w:rsidR="00991B13">
        <w:rPr>
          <w:color w:val="595959"/>
          <w:spacing w:val="15"/>
          <w:sz w:val="21"/>
          <w:szCs w:val="21"/>
        </w:rPr>
        <w:t>80</w:t>
      </w:r>
      <w:r w:rsidR="00991B13">
        <w:rPr>
          <w:rFonts w:ascii="宋体" w:eastAsia="宋体" w:hAnsi="宋体" w:cs="宋体" w:hint="eastAsia"/>
          <w:color w:val="595959"/>
          <w:spacing w:val="15"/>
          <w:sz w:val="21"/>
          <w:szCs w:val="21"/>
        </w:rPr>
        <w:t>年代初</w:t>
      </w:r>
      <w:r>
        <w:rPr>
          <w:rFonts w:ascii="宋体" w:eastAsia="宋体" w:hAnsi="宋体" w:cs="宋体" w:hint="eastAsia"/>
          <w:color w:val="595959"/>
          <w:spacing w:val="15"/>
          <w:sz w:val="21"/>
          <w:szCs w:val="21"/>
        </w:rPr>
        <w:t>，这个阶段中人工智能可以简单的归结为研究自主机器</w:t>
      </w:r>
      <w:r w:rsidR="00991B13">
        <w:rPr>
          <w:rFonts w:ascii="宋体" w:eastAsia="宋体" w:hAnsi="宋体" w:cs="宋体" w:hint="eastAsia"/>
          <w:color w:val="595959"/>
          <w:spacing w:val="15"/>
          <w:sz w:val="21"/>
          <w:szCs w:val="21"/>
        </w:rPr>
        <w:t>；第二次浪潮为</w:t>
      </w:r>
      <w:r w:rsidR="00991B13">
        <w:rPr>
          <w:color w:val="595959"/>
          <w:spacing w:val="15"/>
          <w:sz w:val="21"/>
          <w:szCs w:val="21"/>
        </w:rPr>
        <w:t>20</w:t>
      </w:r>
      <w:r w:rsidR="00991B13">
        <w:rPr>
          <w:rFonts w:ascii="宋体" w:eastAsia="宋体" w:hAnsi="宋体" w:cs="宋体" w:hint="eastAsia"/>
          <w:color w:val="595959"/>
          <w:spacing w:val="15"/>
          <w:sz w:val="21"/>
          <w:szCs w:val="21"/>
        </w:rPr>
        <w:t>世纪</w:t>
      </w:r>
      <w:r w:rsidR="00991B13">
        <w:rPr>
          <w:color w:val="595959"/>
          <w:spacing w:val="15"/>
          <w:sz w:val="21"/>
          <w:szCs w:val="21"/>
        </w:rPr>
        <w:t>80</w:t>
      </w:r>
      <w:r w:rsidR="00991B13">
        <w:rPr>
          <w:rFonts w:ascii="宋体" w:eastAsia="宋体" w:hAnsi="宋体" w:cs="宋体" w:hint="eastAsia"/>
          <w:color w:val="595959"/>
          <w:spacing w:val="15"/>
          <w:sz w:val="21"/>
          <w:szCs w:val="21"/>
        </w:rPr>
        <w:t>年代初至</w:t>
      </w:r>
      <w:r w:rsidR="00991B13">
        <w:rPr>
          <w:color w:val="595959"/>
          <w:spacing w:val="15"/>
          <w:sz w:val="21"/>
          <w:szCs w:val="21"/>
        </w:rPr>
        <w:t>20</w:t>
      </w:r>
      <w:r w:rsidR="00991B13">
        <w:rPr>
          <w:rFonts w:ascii="宋体" w:eastAsia="宋体" w:hAnsi="宋体" w:cs="宋体" w:hint="eastAsia"/>
          <w:color w:val="595959"/>
          <w:spacing w:val="15"/>
          <w:sz w:val="21"/>
          <w:szCs w:val="21"/>
        </w:rPr>
        <w:t>世纪末</w:t>
      </w:r>
      <w:r>
        <w:rPr>
          <w:rFonts w:ascii="宋体" w:eastAsia="宋体" w:hAnsi="宋体" w:cs="宋体" w:hint="eastAsia"/>
          <w:color w:val="595959"/>
          <w:spacing w:val="15"/>
          <w:sz w:val="21"/>
          <w:szCs w:val="21"/>
        </w:rPr>
        <w:t>，这一阶段我把它归结为研究</w:t>
      </w:r>
      <w:r w:rsidR="00A55F71">
        <w:rPr>
          <w:rFonts w:ascii="宋体" w:eastAsia="宋体" w:hAnsi="宋体" w:cs="宋体" w:hint="eastAsia"/>
          <w:color w:val="595959"/>
          <w:spacing w:val="15"/>
          <w:sz w:val="21"/>
          <w:szCs w:val="21"/>
        </w:rPr>
        <w:t>聪明的</w:t>
      </w:r>
      <w:r>
        <w:rPr>
          <w:rFonts w:ascii="宋体" w:eastAsia="宋体" w:hAnsi="宋体" w:cs="宋体" w:hint="eastAsia"/>
          <w:color w:val="595959"/>
          <w:spacing w:val="15"/>
          <w:sz w:val="21"/>
          <w:szCs w:val="21"/>
        </w:rPr>
        <w:t>机器</w:t>
      </w:r>
      <w:r w:rsidR="00991B13">
        <w:rPr>
          <w:rFonts w:ascii="宋体" w:eastAsia="宋体" w:hAnsi="宋体" w:cs="宋体" w:hint="eastAsia"/>
          <w:color w:val="595959"/>
          <w:spacing w:val="15"/>
          <w:sz w:val="21"/>
          <w:szCs w:val="21"/>
        </w:rPr>
        <w:t>；第三次浪潮</w:t>
      </w:r>
      <w:r>
        <w:rPr>
          <w:rFonts w:ascii="宋体" w:eastAsia="宋体" w:hAnsi="宋体" w:cs="宋体" w:hint="eastAsia"/>
          <w:color w:val="595959"/>
          <w:spacing w:val="15"/>
          <w:sz w:val="21"/>
          <w:szCs w:val="21"/>
        </w:rPr>
        <w:t>起始于</w:t>
      </w:r>
      <w:r w:rsidR="00991B13">
        <w:rPr>
          <w:color w:val="595959"/>
          <w:spacing w:val="15"/>
          <w:sz w:val="21"/>
          <w:szCs w:val="21"/>
        </w:rPr>
        <w:t>21</w:t>
      </w:r>
      <w:r w:rsidR="00991B13">
        <w:rPr>
          <w:rFonts w:ascii="宋体" w:eastAsia="宋体" w:hAnsi="宋体" w:cs="宋体" w:hint="eastAsia"/>
          <w:color w:val="595959"/>
          <w:spacing w:val="15"/>
          <w:sz w:val="21"/>
          <w:szCs w:val="21"/>
        </w:rPr>
        <w:t>世纪初</w:t>
      </w:r>
      <w:r>
        <w:rPr>
          <w:rFonts w:ascii="宋体" w:eastAsia="宋体" w:hAnsi="宋体" w:cs="宋体" w:hint="eastAsia"/>
          <w:color w:val="595959"/>
          <w:spacing w:val="15"/>
          <w:sz w:val="21"/>
          <w:szCs w:val="21"/>
        </w:rPr>
        <w:t>，但更加准确的说法是2018， 这次浪潮</w:t>
      </w:r>
      <w:r w:rsidR="00A55F71">
        <w:rPr>
          <w:rFonts w:ascii="宋体" w:eastAsia="宋体" w:hAnsi="宋体" w:cs="宋体" w:hint="eastAsia"/>
          <w:color w:val="595959"/>
          <w:spacing w:val="15"/>
          <w:sz w:val="21"/>
          <w:szCs w:val="21"/>
        </w:rPr>
        <w:t>我把它归结为研究可以学习的机器</w:t>
      </w:r>
      <w:r w:rsidR="00991B13">
        <w:rPr>
          <w:rFonts w:ascii="宋体" w:eastAsia="宋体" w:hAnsi="宋体" w:cs="宋体" w:hint="eastAsia"/>
          <w:color w:val="595959"/>
          <w:spacing w:val="15"/>
          <w:sz w:val="21"/>
          <w:szCs w:val="21"/>
        </w:rPr>
        <w:t>。</w:t>
      </w:r>
      <w:r w:rsidR="00A55F71">
        <w:rPr>
          <w:rFonts w:ascii="宋体" w:eastAsia="宋体" w:hAnsi="宋体" w:cs="宋体" w:hint="eastAsia"/>
          <w:color w:val="595959"/>
          <w:spacing w:val="15"/>
          <w:sz w:val="21"/>
          <w:szCs w:val="21"/>
        </w:rPr>
        <w:t>由此可见，智能的含义在三次浪潮中也各不相同。简单的说，第一次浪潮智能体现在机器的自主和自动；第二次浪潮智能体现在正确的判断和行为；而第三次浪潮智能则体现在机器的学习能力。</w:t>
      </w:r>
    </w:p>
    <w:p w:rsidR="00991B13" w:rsidRDefault="00991B13" w:rsidP="00991B13">
      <w:pPr>
        <w:pStyle w:val="NormalWeb"/>
        <w:spacing w:before="0" w:beforeAutospacing="0" w:after="0" w:afterAutospacing="0" w:line="480" w:lineRule="atLeast"/>
        <w:ind w:left="240" w:right="240"/>
        <w:jc w:val="both"/>
        <w:rPr>
          <w:spacing w:val="15"/>
        </w:rPr>
      </w:pPr>
      <w:r>
        <w:rPr>
          <w:color w:val="595959"/>
          <w:spacing w:val="15"/>
          <w:sz w:val="21"/>
          <w:szCs w:val="21"/>
        </w:rPr>
        <w:br/>
      </w:r>
      <w:r w:rsidRPr="00991B13">
        <w:rPr>
          <w:spacing w:val="15"/>
        </w:rPr>
        <mc:AlternateContent>
          <mc:Choice Requires="wps">
            <w:drawing>
              <wp:inline distT="0" distB="0" distL="0" distR="0">
                <wp:extent cx="304800" cy="304800"/>
                <wp:effectExtent l="0" t="0" r="0" b="0"/>
                <wp:docPr id="4" name="Rectangle 4" descr="https://mmbiz.qpic.cn/mmbiz_jpg/6tWZzyF9lXSuibHTDgvYy6uiaTeibQSdUwtefibnLqErv55ZMiawa6WCicqkIpq9FpbApT4DyuTIkTtibzrFW8iaZNeXnA/640?wx_fmt=jpe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https://mmbiz.qpic.cn/mmbiz_jpg/6tWZzyF9lXSuibHTDgvYy6uiaTeibQSdUwtefibnLqErv55ZMiawa6WCicqkIpq9FpbApT4DyuTIkTtibzrFW8iaZNeXnA/640?wx_fmt=jpe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mXuKVSwMAAHUGAAAOAAAAAAAAAAAAAAAAAC4CAABkcnMvZTJv&#10;RG9jLnhtbFBLAQItABQABgAIAAAAIQBMoOks2AAAAAMBAAAPAAAAAAAAAAAAAAAAAKUFAABkcnMv&#10;ZG93bnJldi54bWxQSwUGAAAAAAQABADzAAAAqgYAAAAA&#10;" filled="f" stroked="f">
                <o:lock v:ext="edit" aspectratio="t"/>
                <w10:anchorlock/>
              </v:rect>
            </w:pict>
          </mc:Fallback>
        </mc:AlternateContent>
      </w:r>
      <w:r w:rsidRPr="00991B13">
        <w:rPr>
          <w:noProof/>
        </w:rPr>
        <w:t xml:space="preserve"> </w:t>
      </w:r>
      <w:del w:id="0" w:author="Gangmin Li" w:date="2018-05-21T17:13:00Z">
        <w:r w:rsidDel="00D35286">
          <w:rPr>
            <w:noProof/>
          </w:rPr>
          <w:drawing>
            <wp:inline distT="0" distB="0" distL="0" distR="0" wp14:anchorId="628B0997" wp14:editId="0AFBD128">
              <wp:extent cx="4516194" cy="2792304"/>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21030" cy="2795294"/>
                      </a:xfrm>
                      <a:prstGeom prst="rect">
                        <a:avLst/>
                      </a:prstGeom>
                    </pic:spPr>
                  </pic:pic>
                </a:graphicData>
              </a:graphic>
            </wp:inline>
          </w:drawing>
        </w:r>
      </w:del>
    </w:p>
    <w:p w:rsidR="00991B13" w:rsidRPr="00C80E58" w:rsidRDefault="00991B13" w:rsidP="00C80E58">
      <w:pPr>
        <w:pStyle w:val="NormalWeb"/>
        <w:shd w:val="clear" w:color="auto" w:fill="FFFFFF"/>
        <w:spacing w:before="0" w:beforeAutospacing="0" w:after="0" w:afterAutospacing="0" w:line="480" w:lineRule="atLeast"/>
        <w:ind w:left="240" w:right="240"/>
        <w:jc w:val="center"/>
        <w:rPr>
          <w:rFonts w:ascii="Microsoft YaHei UI" w:eastAsia="Microsoft YaHei UI" w:hAnsi="Microsoft YaHei UI" w:hint="eastAsia"/>
          <w:color w:val="595959"/>
          <w:spacing w:val="15"/>
          <w:sz w:val="21"/>
          <w:szCs w:val="21"/>
        </w:rPr>
      </w:pPr>
      <w:r>
        <w:rPr>
          <w:rFonts w:ascii="Microsoft YaHei UI" w:eastAsia="Microsoft YaHei UI" w:hAnsi="Microsoft YaHei UI" w:hint="eastAsia"/>
          <w:color w:val="595959"/>
          <w:spacing w:val="15"/>
          <w:sz w:val="21"/>
          <w:szCs w:val="21"/>
        </w:rPr>
        <w:t>图1  人工智能发展历程示意图</w:t>
      </w:r>
      <w:r w:rsidR="00C80E58">
        <w:rPr>
          <w:rFonts w:ascii="Microsoft YaHei UI" w:eastAsia="Microsoft YaHei UI" w:hAnsi="Microsoft YaHei UI" w:hint="eastAsia"/>
          <w:color w:val="595959"/>
          <w:spacing w:val="15"/>
          <w:sz w:val="21"/>
          <w:szCs w:val="21"/>
        </w:rPr>
        <w:t xml:space="preserve"> </w:t>
      </w:r>
      <w:r>
        <w:rPr>
          <w:rStyle w:val="Emphasis"/>
          <w:rFonts w:ascii="Microsoft YaHei UI" w:eastAsia="Microsoft YaHei UI" w:hAnsi="Microsoft YaHei UI" w:hint="eastAsia"/>
          <w:color w:val="595959"/>
          <w:spacing w:val="15"/>
          <w:sz w:val="18"/>
          <w:szCs w:val="18"/>
        </w:rPr>
        <w:t>资料来源：中国电子学会整理</w:t>
      </w:r>
    </w:p>
    <w:p w:rsidR="00991B13" w:rsidRPr="009B60B9" w:rsidRDefault="009B60B9" w:rsidP="009B60B9">
      <w:pPr>
        <w:pStyle w:val="Heading2"/>
        <w:rPr>
          <w:rFonts w:hint="eastAsia"/>
        </w:rPr>
      </w:pPr>
      <w:r>
        <w:rPr>
          <w:rStyle w:val="Strong"/>
          <w:rFonts w:ascii="宋体" w:eastAsia="宋体" w:hAnsi="宋体" w:cs="宋体" w:hint="eastAsia"/>
          <w:color w:val="595959"/>
          <w:spacing w:val="15"/>
          <w:sz w:val="21"/>
          <w:szCs w:val="21"/>
        </w:rPr>
        <w:t>人工智能简要发展历程</w:t>
      </w:r>
    </w:p>
    <w:p w:rsidR="00A55F71" w:rsidRDefault="00991B13" w:rsidP="00A55F71">
      <w:pPr>
        <w:pStyle w:val="NormalWeb"/>
        <w:spacing w:before="0" w:beforeAutospacing="0" w:after="0" w:afterAutospacing="0" w:line="480" w:lineRule="atLeast"/>
        <w:ind w:left="240" w:right="240"/>
        <w:jc w:val="both"/>
        <w:rPr>
          <w:spacing w:val="15"/>
        </w:rPr>
      </w:pPr>
      <w:r>
        <w:rPr>
          <w:rStyle w:val="Strong"/>
          <w:rFonts w:ascii="Microsoft YaHei UI" w:eastAsia="Microsoft YaHei UI" w:hAnsi="Microsoft YaHei UI" w:hint="eastAsia"/>
          <w:color w:val="595959"/>
          <w:spacing w:val="15"/>
          <w:sz w:val="21"/>
          <w:szCs w:val="21"/>
        </w:rPr>
        <w:lastRenderedPageBreak/>
        <w:t>1、第一次浪潮：</w:t>
      </w:r>
      <w:r w:rsidR="009B60B9">
        <w:rPr>
          <w:rStyle w:val="Strong"/>
          <w:rFonts w:ascii="Microsoft YaHei UI" w:eastAsia="Microsoft YaHei UI" w:hAnsi="Microsoft YaHei UI" w:hint="eastAsia"/>
          <w:color w:val="595959"/>
          <w:spacing w:val="15"/>
          <w:sz w:val="21"/>
          <w:szCs w:val="21"/>
        </w:rPr>
        <w:t>简单来说是集中在机器自动化。</w:t>
      </w:r>
      <w:r>
        <w:rPr>
          <w:rStyle w:val="Strong"/>
          <w:rFonts w:ascii="Microsoft YaHei UI" w:eastAsia="Microsoft YaHei UI" w:hAnsi="Microsoft YaHei UI" w:hint="eastAsia"/>
          <w:color w:val="595959"/>
          <w:spacing w:val="15"/>
          <w:sz w:val="21"/>
          <w:szCs w:val="21"/>
        </w:rPr>
        <w:t>人工智能诞生并快速发展，但技术瓶颈难以突破</w:t>
      </w:r>
      <w:r w:rsidR="009B60B9">
        <w:rPr>
          <w:rStyle w:val="Strong"/>
          <w:rFonts w:ascii="Microsoft YaHei UI" w:eastAsia="Microsoft YaHei UI" w:hAnsi="Microsoft YaHei UI" w:hint="eastAsia"/>
          <w:color w:val="595959"/>
          <w:spacing w:val="15"/>
          <w:sz w:val="21"/>
          <w:szCs w:val="21"/>
        </w:rPr>
        <w:t>， 最终导致</w:t>
      </w:r>
      <w:r w:rsidR="00A55F71">
        <w:rPr>
          <w:rStyle w:val="Strong"/>
          <w:rFonts w:ascii="Microsoft YaHei UI" w:eastAsia="Microsoft YaHei UI" w:hAnsi="Microsoft YaHei UI" w:hint="eastAsia"/>
          <w:color w:val="595959"/>
          <w:spacing w:val="15"/>
          <w:sz w:val="21"/>
          <w:szCs w:val="21"/>
        </w:rPr>
        <w:t>人工智能进入第一次低谷。</w:t>
      </w:r>
      <w:del w:id="1" w:author="Gangmin Li" w:date="2018-05-21T17:09:00Z">
        <w:r w:rsidR="00A55F71" w:rsidDel="00A55F71">
          <w:rPr>
            <w:rFonts w:ascii="宋体" w:eastAsia="宋体" w:hAnsi="宋体" w:cs="宋体" w:hint="eastAsia"/>
            <w:color w:val="595959"/>
            <w:spacing w:val="15"/>
            <w:sz w:val="21"/>
            <w:szCs w:val="21"/>
          </w:rPr>
          <w:delText>在人工智能的前两次浪潮当中，由于技术的原因导致相关应用始终未能达到预期效果，无法支撑起大规模商业化应用，最终在经历过两次高潮与低谷之后，人工智能归于沉寂。随着信息技术快速发展和互联网快速普及，以</w:delText>
        </w:r>
        <w:r w:rsidR="00A55F71" w:rsidDel="00A55F71">
          <w:rPr>
            <w:color w:val="595959"/>
            <w:spacing w:val="15"/>
            <w:sz w:val="21"/>
            <w:szCs w:val="21"/>
          </w:rPr>
          <w:delText>2006</w:delText>
        </w:r>
        <w:r w:rsidR="00A55F71" w:rsidDel="00A55F71">
          <w:rPr>
            <w:rFonts w:ascii="宋体" w:eastAsia="宋体" w:hAnsi="宋体" w:cs="宋体" w:hint="eastAsia"/>
            <w:color w:val="595959"/>
            <w:spacing w:val="15"/>
            <w:sz w:val="21"/>
            <w:szCs w:val="21"/>
          </w:rPr>
          <w:delText>年深度学习模型的提出为标志，人工智能迎来第三次高速成长。</w:delText>
        </w:r>
      </w:del>
    </w:p>
    <w:p w:rsidR="00991B13" w:rsidRDefault="00991B13" w:rsidP="00991B13">
      <w:pPr>
        <w:pStyle w:val="NormalWeb"/>
        <w:shd w:val="clear" w:color="auto" w:fill="FFFFFF"/>
        <w:spacing w:before="0" w:beforeAutospacing="0" w:after="0" w:afterAutospacing="0" w:line="480" w:lineRule="atLeast"/>
        <w:ind w:left="240" w:right="240"/>
        <w:jc w:val="both"/>
        <w:rPr>
          <w:rFonts w:ascii="Microsoft YaHei UI" w:eastAsia="Microsoft YaHei UI" w:hAnsi="Microsoft YaHei UI" w:hint="eastAsia"/>
          <w:color w:val="333333"/>
          <w:spacing w:val="15"/>
        </w:rPr>
      </w:pPr>
    </w:p>
    <w:p w:rsidR="00991B13" w:rsidRDefault="00991B13" w:rsidP="00991B13">
      <w:pPr>
        <w:pStyle w:val="NormalWeb"/>
        <w:shd w:val="clear" w:color="auto" w:fill="FFFFFF"/>
        <w:spacing w:before="0" w:beforeAutospacing="0" w:after="0" w:afterAutospacing="0"/>
        <w:jc w:val="both"/>
        <w:rPr>
          <w:rFonts w:ascii="Microsoft YaHei UI" w:eastAsia="Microsoft YaHei UI" w:hAnsi="Microsoft YaHei UI" w:hint="eastAsia"/>
          <w:color w:val="333333"/>
          <w:spacing w:val="8"/>
        </w:rPr>
      </w:pPr>
    </w:p>
    <w:p w:rsidR="00991B13" w:rsidRDefault="00991B13" w:rsidP="00991B13">
      <w:pPr>
        <w:pStyle w:val="NormalWeb"/>
        <w:shd w:val="clear" w:color="auto" w:fill="FFFFFF"/>
        <w:spacing w:before="0" w:beforeAutospacing="0" w:after="0" w:afterAutospacing="0" w:line="480" w:lineRule="atLeast"/>
        <w:ind w:left="240" w:right="240"/>
        <w:jc w:val="both"/>
        <w:rPr>
          <w:rFonts w:ascii="Microsoft YaHei UI" w:eastAsia="Microsoft YaHei UI" w:hAnsi="Microsoft YaHei UI" w:hint="eastAsia"/>
          <w:color w:val="333333"/>
          <w:spacing w:val="15"/>
        </w:rPr>
      </w:pPr>
      <w:del w:id="2" w:author="Gangmin Li" w:date="2018-05-21T17:09:00Z">
        <w:r w:rsidDel="00A55F71">
          <w:rPr>
            <w:rFonts w:ascii="Microsoft YaHei UI" w:eastAsia="Microsoft YaHei UI" w:hAnsi="Microsoft YaHei UI" w:hint="eastAsia"/>
            <w:color w:val="595959"/>
            <w:spacing w:val="15"/>
            <w:sz w:val="21"/>
            <w:szCs w:val="21"/>
          </w:rPr>
          <w:delText>符号主义盛行，人工智能快速发展。</w:delText>
        </w:r>
      </w:del>
      <w:r>
        <w:rPr>
          <w:rFonts w:ascii="Microsoft YaHei UI" w:eastAsia="Microsoft YaHei UI" w:hAnsi="Microsoft YaHei UI" w:hint="eastAsia"/>
          <w:color w:val="595959"/>
          <w:spacing w:val="15"/>
          <w:sz w:val="21"/>
          <w:szCs w:val="21"/>
        </w:rPr>
        <w:t>1956年到1974年是人工智能发展的第一个黄金时期。</w:t>
      </w:r>
      <w:ins w:id="3" w:author="Gangmin Li" w:date="2018-05-21T17:09:00Z">
        <w:r w:rsidR="00A55F71">
          <w:rPr>
            <w:rFonts w:ascii="Microsoft YaHei UI" w:eastAsia="Microsoft YaHei UI" w:hAnsi="Microsoft YaHei UI" w:hint="eastAsia"/>
            <w:color w:val="595959"/>
            <w:spacing w:val="15"/>
            <w:sz w:val="21"/>
            <w:szCs w:val="21"/>
          </w:rPr>
          <w:t>那个时候</w:t>
        </w:r>
        <w:r w:rsidR="00A55F71">
          <w:rPr>
            <w:rFonts w:ascii="Microsoft YaHei UI" w:eastAsia="Microsoft YaHei UI" w:hAnsi="Microsoft YaHei UI" w:hint="eastAsia"/>
            <w:color w:val="595959"/>
            <w:spacing w:val="15"/>
            <w:sz w:val="21"/>
            <w:szCs w:val="21"/>
          </w:rPr>
          <w:t>符号主义盛行，人工智能</w:t>
        </w:r>
        <w:r w:rsidR="00A55F71">
          <w:rPr>
            <w:rFonts w:ascii="Microsoft YaHei UI" w:eastAsia="Microsoft YaHei UI" w:hAnsi="Microsoft YaHei UI" w:hint="eastAsia"/>
            <w:color w:val="595959"/>
            <w:spacing w:val="15"/>
            <w:sz w:val="21"/>
            <w:szCs w:val="21"/>
          </w:rPr>
          <w:t>得到</w:t>
        </w:r>
        <w:r w:rsidR="00A55F71">
          <w:rPr>
            <w:rFonts w:ascii="Microsoft YaHei UI" w:eastAsia="Microsoft YaHei UI" w:hAnsi="Microsoft YaHei UI" w:hint="eastAsia"/>
            <w:color w:val="595959"/>
            <w:spacing w:val="15"/>
            <w:sz w:val="21"/>
            <w:szCs w:val="21"/>
          </w:rPr>
          <w:t>快速发展。</w:t>
        </w:r>
      </w:ins>
      <w:r>
        <w:rPr>
          <w:rFonts w:ascii="Microsoft YaHei UI" w:eastAsia="Microsoft YaHei UI" w:hAnsi="Microsoft YaHei UI" w:hint="eastAsia"/>
          <w:color w:val="595959"/>
          <w:spacing w:val="15"/>
          <w:sz w:val="21"/>
          <w:szCs w:val="21"/>
        </w:rPr>
        <w:t>科学家将符号方法引入统计方法中进行语义处理，出现了基于知识的方法，人机交互开始成为可能。科学家发明了多种具有重大影响的算法，如深度学习模型的雏形贝尔曼公式。除在算法和方法论方面取得了新进展，科学家们还制作出具有初步智能的机器。如能证明应用题的机器STUDENT（1964），可以实现简单人机对话的机器ELIZA（1966）。人工智能发展速度迅猛，以至于研究者普遍认为人工智能代替人类只是时间问题。</w:t>
      </w:r>
    </w:p>
    <w:p w:rsidR="00991B13" w:rsidRDefault="00991B13" w:rsidP="00991B13">
      <w:pPr>
        <w:pStyle w:val="NormalWeb"/>
        <w:shd w:val="clear" w:color="auto" w:fill="FFFFFF"/>
        <w:spacing w:before="0" w:beforeAutospacing="0" w:after="0" w:afterAutospacing="0"/>
        <w:jc w:val="both"/>
        <w:rPr>
          <w:rFonts w:ascii="Microsoft YaHei UI" w:eastAsia="Microsoft YaHei UI" w:hAnsi="Microsoft YaHei UI" w:hint="eastAsia"/>
          <w:color w:val="333333"/>
          <w:spacing w:val="8"/>
        </w:rPr>
      </w:pPr>
    </w:p>
    <w:p w:rsidR="00991B13" w:rsidRDefault="00991B13" w:rsidP="00991B13">
      <w:pPr>
        <w:pStyle w:val="NormalWeb"/>
        <w:shd w:val="clear" w:color="auto" w:fill="FFFFFF"/>
        <w:spacing w:before="0" w:beforeAutospacing="0" w:after="0" w:afterAutospacing="0" w:line="480" w:lineRule="atLeast"/>
        <w:ind w:left="240" w:right="240"/>
        <w:jc w:val="both"/>
        <w:rPr>
          <w:rFonts w:ascii="Microsoft YaHei UI" w:eastAsia="Microsoft YaHei UI" w:hAnsi="Microsoft YaHei UI" w:hint="eastAsia"/>
          <w:color w:val="333333"/>
          <w:spacing w:val="15"/>
        </w:rPr>
      </w:pPr>
      <w:del w:id="4" w:author="Gangmin Li" w:date="2018-05-21T17:12:00Z">
        <w:r w:rsidDel="00D35286">
          <w:rPr>
            <w:rFonts w:ascii="Microsoft YaHei UI" w:eastAsia="Microsoft YaHei UI" w:hAnsi="Microsoft YaHei UI" w:hint="eastAsia"/>
            <w:color w:val="595959"/>
            <w:spacing w:val="15"/>
            <w:sz w:val="21"/>
            <w:szCs w:val="21"/>
          </w:rPr>
          <w:delText>模型存在局限，人工智能步入低谷。</w:delText>
        </w:r>
      </w:del>
      <w:r>
        <w:rPr>
          <w:rFonts w:ascii="Microsoft YaHei UI" w:eastAsia="Microsoft YaHei UI" w:hAnsi="Microsoft YaHei UI" w:hint="eastAsia"/>
          <w:color w:val="595959"/>
          <w:spacing w:val="15"/>
          <w:sz w:val="21"/>
          <w:szCs w:val="21"/>
        </w:rPr>
        <w:t>1974年到1980年</w:t>
      </w:r>
      <w:ins w:id="5" w:author="Gangmin Li" w:date="2018-05-21T17:12:00Z">
        <w:r w:rsidR="00D35286">
          <w:rPr>
            <w:rFonts w:ascii="Microsoft YaHei UI" w:eastAsia="Microsoft YaHei UI" w:hAnsi="Microsoft YaHei UI" w:hint="eastAsia"/>
            <w:color w:val="595959"/>
            <w:spacing w:val="15"/>
            <w:sz w:val="21"/>
            <w:szCs w:val="21"/>
          </w:rPr>
          <w:t>人们开始意识到</w:t>
        </w:r>
        <w:r w:rsidR="00D35286">
          <w:rPr>
            <w:rFonts w:ascii="Microsoft YaHei UI" w:eastAsia="Microsoft YaHei UI" w:hAnsi="Microsoft YaHei UI" w:hint="eastAsia"/>
            <w:color w:val="595959"/>
            <w:spacing w:val="15"/>
            <w:sz w:val="21"/>
            <w:szCs w:val="21"/>
          </w:rPr>
          <w:t>模型存在局限，人工智能步入低谷</w:t>
        </w:r>
      </w:ins>
      <w:r>
        <w:rPr>
          <w:rFonts w:ascii="Microsoft YaHei UI" w:eastAsia="Microsoft YaHei UI" w:hAnsi="Microsoft YaHei UI" w:hint="eastAsia"/>
          <w:color w:val="595959"/>
          <w:spacing w:val="15"/>
          <w:sz w:val="21"/>
          <w:szCs w:val="21"/>
        </w:rPr>
        <w:t>。人工智能的瓶颈逐渐显现，逻辑证明器、感知器、增强学习只能完成指定的工作，对于超出范围的任务则无法应对，智能水平较为低级，局限性较为突出。造成这种局限的原因主要体现在两个方面：一是人工智能所基于的数学模型和数学手段被发现具有一定的缺陷；二是很多计算的复杂度呈指数级增长，依据现有算法无法完成计算任务。先天的缺陷是人工智能在早期发展过程中遇到的瓶颈，研发机构对人工智能的热情逐渐冷却，对人工智能的资助也相应被缩减或取消，人工智能第一次步入低谷。</w:t>
      </w:r>
    </w:p>
    <w:p w:rsidR="00991B13" w:rsidRDefault="00991B13" w:rsidP="00991B13">
      <w:pPr>
        <w:pStyle w:val="NormalWeb"/>
        <w:shd w:val="clear" w:color="auto" w:fill="FFFFFF"/>
        <w:spacing w:before="0" w:beforeAutospacing="0" w:after="0" w:afterAutospacing="0"/>
        <w:jc w:val="both"/>
        <w:rPr>
          <w:rFonts w:ascii="Microsoft YaHei UI" w:eastAsia="Microsoft YaHei UI" w:hAnsi="Microsoft YaHei UI" w:hint="eastAsia"/>
          <w:color w:val="333333"/>
          <w:spacing w:val="8"/>
        </w:rPr>
      </w:pPr>
    </w:p>
    <w:p w:rsidR="00991B13" w:rsidRDefault="00991B13" w:rsidP="00991B13">
      <w:pPr>
        <w:pStyle w:val="NormalWeb"/>
        <w:shd w:val="clear" w:color="auto" w:fill="FFFFFF"/>
        <w:spacing w:before="0" w:beforeAutospacing="0" w:after="0" w:afterAutospacing="0" w:line="480" w:lineRule="atLeast"/>
        <w:ind w:left="240" w:right="240"/>
        <w:jc w:val="both"/>
        <w:rPr>
          <w:rFonts w:ascii="Microsoft YaHei UI" w:eastAsia="Microsoft YaHei UI" w:hAnsi="Microsoft YaHei UI" w:hint="eastAsia"/>
          <w:color w:val="333333"/>
          <w:spacing w:val="15"/>
        </w:rPr>
      </w:pPr>
      <w:r>
        <w:rPr>
          <w:rStyle w:val="Strong"/>
          <w:rFonts w:ascii="Microsoft YaHei UI" w:eastAsia="Microsoft YaHei UI" w:hAnsi="Microsoft YaHei UI" w:hint="eastAsia"/>
          <w:color w:val="595959"/>
          <w:spacing w:val="15"/>
          <w:sz w:val="21"/>
          <w:szCs w:val="21"/>
        </w:rPr>
        <w:t>2、第二次浪潮：模型突破带动初步产业化，但推广应用存在成本障</w:t>
      </w:r>
    </w:p>
    <w:p w:rsidR="00991B13" w:rsidRDefault="00991B13" w:rsidP="00991B13">
      <w:pPr>
        <w:pStyle w:val="NormalWeb"/>
        <w:shd w:val="clear" w:color="auto" w:fill="FFFFFF"/>
        <w:spacing w:before="0" w:beforeAutospacing="0" w:after="0" w:afterAutospacing="0"/>
        <w:jc w:val="both"/>
        <w:rPr>
          <w:rFonts w:ascii="Microsoft YaHei UI" w:eastAsia="Microsoft YaHei UI" w:hAnsi="Microsoft YaHei UI" w:hint="eastAsia"/>
          <w:color w:val="333333"/>
          <w:spacing w:val="8"/>
        </w:rPr>
      </w:pPr>
    </w:p>
    <w:p w:rsidR="00991B13" w:rsidRDefault="00991B13" w:rsidP="00991B13">
      <w:pPr>
        <w:pStyle w:val="NormalWeb"/>
        <w:shd w:val="clear" w:color="auto" w:fill="FFFFFF"/>
        <w:spacing w:before="0" w:beforeAutospacing="0" w:after="0" w:afterAutospacing="0" w:line="480" w:lineRule="atLeast"/>
        <w:ind w:left="240" w:right="240"/>
        <w:jc w:val="both"/>
        <w:rPr>
          <w:rFonts w:ascii="Microsoft YaHei UI" w:eastAsia="Microsoft YaHei UI" w:hAnsi="Microsoft YaHei UI" w:hint="eastAsia"/>
          <w:color w:val="333333"/>
          <w:spacing w:val="15"/>
        </w:rPr>
      </w:pPr>
      <w:r>
        <w:rPr>
          <w:rFonts w:ascii="Microsoft YaHei UI" w:eastAsia="Microsoft YaHei UI" w:hAnsi="Microsoft YaHei UI" w:hint="eastAsia"/>
          <w:color w:val="595959"/>
          <w:spacing w:val="15"/>
          <w:sz w:val="21"/>
          <w:szCs w:val="21"/>
        </w:rPr>
        <w:lastRenderedPageBreak/>
        <w:t>数学模型实现重大突破，专家系统得以应用。进入20世纪80年代，人工智能再次回到了公众的视野当中。人工智能相关的数学模型取得了一系列重大发明成果，其中包括著名的多层神经网络（1986）和BP反向传播算法（1986）等，这进一步催生了能与人类下象棋的高度智能机器（1989）。其它成果包括通过人工智能网络来实现能自动识别信封上邮政编码的机器，精度可达99%以上，已经超过普通人的水平。与此同时，卡耐基·梅隆大学为DEC公司制造出了专家系统（1980），这个专家系统可帮助DEC公司每年节约4000万美元左右的费用，特别是在决策方面能提供有价值的内容。受此鼓励，很多国家包括日本、美国都再次投入巨资开发所谓第5代计算机（1982），当时叫做人工智能计算机。</w:t>
      </w:r>
    </w:p>
    <w:p w:rsidR="00991B13" w:rsidRDefault="00991B13" w:rsidP="00991B13">
      <w:pPr>
        <w:pStyle w:val="NormalWeb"/>
        <w:shd w:val="clear" w:color="auto" w:fill="FFFFFF"/>
        <w:spacing w:before="0" w:beforeAutospacing="0" w:after="0" w:afterAutospacing="0"/>
        <w:jc w:val="both"/>
        <w:rPr>
          <w:rFonts w:ascii="Microsoft YaHei UI" w:eastAsia="Microsoft YaHei UI" w:hAnsi="Microsoft YaHei UI" w:hint="eastAsia"/>
          <w:color w:val="333333"/>
          <w:spacing w:val="8"/>
        </w:rPr>
      </w:pPr>
    </w:p>
    <w:p w:rsidR="00991B13" w:rsidRDefault="00991B13" w:rsidP="00991B13">
      <w:pPr>
        <w:pStyle w:val="NormalWeb"/>
        <w:shd w:val="clear" w:color="auto" w:fill="FFFFFF"/>
        <w:spacing w:before="0" w:beforeAutospacing="0" w:after="0" w:afterAutospacing="0" w:line="480" w:lineRule="atLeast"/>
        <w:ind w:left="240" w:right="240"/>
        <w:jc w:val="both"/>
        <w:rPr>
          <w:rFonts w:ascii="Microsoft YaHei UI" w:eastAsia="Microsoft YaHei UI" w:hAnsi="Microsoft YaHei UI" w:hint="eastAsia"/>
          <w:color w:val="333333"/>
          <w:spacing w:val="15"/>
        </w:rPr>
      </w:pPr>
      <w:r>
        <w:rPr>
          <w:rFonts w:ascii="Microsoft YaHei UI" w:eastAsia="Microsoft YaHei UI" w:hAnsi="Microsoft YaHei UI" w:hint="eastAsia"/>
          <w:color w:val="595959"/>
          <w:spacing w:val="15"/>
          <w:sz w:val="21"/>
          <w:szCs w:val="21"/>
        </w:rPr>
        <w:t>成本高且难维护，人工智能再次步入低谷。为推动人工智能的发展，研究者设计了LISP语言，并针对该语言研制了Lisp计算机。该机型指令执行效率比通用型计算机更高，但价格昂贵且难以维护，始终难以大范围推广普及。与此同时，在1987年到1993年间，苹果和IBM公司开始推广第一代台式机，随着性能不断提升和销售价格的不断降低，这些个人电脑逐渐在消费市场上占据了优势，越来越多的计算机走入个人家庭，价格昂贵的Lisp计算机由于古老陈旧且难以维护逐渐被市场淘汰，专家系统逐也渐淡出人们的视野，人工智能硬件市场出现明显萎缩。同时，政府经费开始下降，人工智能又一次步入低谷。</w:t>
      </w:r>
    </w:p>
    <w:p w:rsidR="00991B13" w:rsidRDefault="00991B13" w:rsidP="00991B13">
      <w:pPr>
        <w:pStyle w:val="NormalWeb"/>
        <w:shd w:val="clear" w:color="auto" w:fill="FFFFFF"/>
        <w:spacing w:before="0" w:beforeAutospacing="0" w:after="0" w:afterAutospacing="0"/>
        <w:jc w:val="both"/>
        <w:rPr>
          <w:rFonts w:ascii="Microsoft YaHei UI" w:eastAsia="Microsoft YaHei UI" w:hAnsi="Microsoft YaHei UI" w:hint="eastAsia"/>
          <w:color w:val="333333"/>
          <w:spacing w:val="8"/>
        </w:rPr>
      </w:pPr>
    </w:p>
    <w:p w:rsidR="00991B13" w:rsidRDefault="00991B13" w:rsidP="00991B13">
      <w:pPr>
        <w:pStyle w:val="NormalWeb"/>
        <w:shd w:val="clear" w:color="auto" w:fill="FFFFFF"/>
        <w:spacing w:before="0" w:beforeAutospacing="0" w:after="0" w:afterAutospacing="0" w:line="480" w:lineRule="atLeast"/>
        <w:ind w:left="240" w:right="240"/>
        <w:jc w:val="both"/>
        <w:rPr>
          <w:rFonts w:ascii="Microsoft YaHei UI" w:eastAsia="Microsoft YaHei UI" w:hAnsi="Microsoft YaHei UI" w:hint="eastAsia"/>
          <w:color w:val="333333"/>
          <w:spacing w:val="15"/>
        </w:rPr>
      </w:pPr>
      <w:r>
        <w:rPr>
          <w:rStyle w:val="Strong"/>
          <w:rFonts w:ascii="Microsoft YaHei UI" w:eastAsia="Microsoft YaHei UI" w:hAnsi="Microsoft YaHei UI" w:hint="eastAsia"/>
          <w:color w:val="595959"/>
          <w:spacing w:val="15"/>
          <w:sz w:val="21"/>
          <w:szCs w:val="21"/>
        </w:rPr>
        <w:t>3、第三次浪潮：信息时代催生新一代人工智能，但未来发展存在诸多隐忧</w:t>
      </w:r>
    </w:p>
    <w:p w:rsidR="00991B13" w:rsidRDefault="00991B13" w:rsidP="00991B13">
      <w:pPr>
        <w:pStyle w:val="NormalWeb"/>
        <w:shd w:val="clear" w:color="auto" w:fill="FFFFFF"/>
        <w:spacing w:before="0" w:beforeAutospacing="0" w:after="0" w:afterAutospacing="0"/>
        <w:jc w:val="both"/>
        <w:rPr>
          <w:rFonts w:ascii="Microsoft YaHei UI" w:eastAsia="Microsoft YaHei UI" w:hAnsi="Microsoft YaHei UI" w:hint="eastAsia"/>
          <w:color w:val="333333"/>
          <w:spacing w:val="8"/>
        </w:rPr>
      </w:pPr>
    </w:p>
    <w:p w:rsidR="00991B13" w:rsidRDefault="00991B13" w:rsidP="00991B13">
      <w:pPr>
        <w:pStyle w:val="NormalWeb"/>
        <w:shd w:val="clear" w:color="auto" w:fill="FFFFFF"/>
        <w:spacing w:before="0" w:beforeAutospacing="0" w:after="0" w:afterAutospacing="0" w:line="480" w:lineRule="atLeast"/>
        <w:ind w:left="240" w:right="240"/>
        <w:jc w:val="both"/>
        <w:rPr>
          <w:rFonts w:ascii="Microsoft YaHei UI" w:eastAsia="Microsoft YaHei UI" w:hAnsi="Microsoft YaHei UI" w:hint="eastAsia"/>
          <w:color w:val="333333"/>
          <w:spacing w:val="15"/>
        </w:rPr>
      </w:pPr>
      <w:r>
        <w:rPr>
          <w:rFonts w:ascii="Microsoft YaHei UI" w:eastAsia="Microsoft YaHei UI" w:hAnsi="Microsoft YaHei UI" w:hint="eastAsia"/>
          <w:color w:val="595959"/>
          <w:spacing w:val="15"/>
          <w:sz w:val="21"/>
          <w:szCs w:val="21"/>
        </w:rPr>
        <w:t>新兴技术快速涌现，人工智能发展进入新阶段。随着互联网的普及、传感器的泛在、大数据的涌现、电子商务的发展、信息社区的兴起，数据和知识在人类社会、物理空间和信息空间之间交叉融合、相互作用，人工智能发展所处信息环境和数据基础发生了巨大而深刻的变化，这些变化构成了驱动人工智能走向新阶段的外在动力。与此同时，人工智能的目标和理念出现重要调整，科学基础和实现载体取得新的突破，类脑计算、深度学习、强化学习等一系列的技术萌芽也预示着内在动力的成长，人工智能的发展已经进入一个新的阶段。</w:t>
      </w:r>
    </w:p>
    <w:p w:rsidR="00991B13" w:rsidRDefault="00991B13" w:rsidP="00991B13">
      <w:pPr>
        <w:pStyle w:val="NormalWeb"/>
        <w:shd w:val="clear" w:color="auto" w:fill="FFFFFF"/>
        <w:spacing w:before="0" w:beforeAutospacing="0" w:after="0" w:afterAutospacing="0"/>
        <w:jc w:val="both"/>
        <w:rPr>
          <w:rFonts w:ascii="Microsoft YaHei UI" w:eastAsia="Microsoft YaHei UI" w:hAnsi="Microsoft YaHei UI" w:hint="eastAsia"/>
          <w:color w:val="333333"/>
          <w:spacing w:val="8"/>
        </w:rPr>
      </w:pPr>
    </w:p>
    <w:p w:rsidR="00991B13" w:rsidRDefault="00991B13" w:rsidP="00991B13">
      <w:pPr>
        <w:pStyle w:val="NormalWeb"/>
        <w:shd w:val="clear" w:color="auto" w:fill="FFFFFF"/>
        <w:spacing w:before="0" w:beforeAutospacing="0" w:after="0" w:afterAutospacing="0" w:line="480" w:lineRule="atLeast"/>
        <w:ind w:left="240" w:right="240"/>
        <w:jc w:val="both"/>
        <w:rPr>
          <w:rFonts w:ascii="Microsoft YaHei UI" w:eastAsia="Microsoft YaHei UI" w:hAnsi="Microsoft YaHei UI" w:hint="eastAsia"/>
          <w:color w:val="333333"/>
          <w:spacing w:val="15"/>
        </w:rPr>
      </w:pPr>
      <w:r>
        <w:rPr>
          <w:rFonts w:ascii="Microsoft YaHei UI" w:eastAsia="Microsoft YaHei UI" w:hAnsi="Microsoft YaHei UI" w:hint="eastAsia"/>
          <w:color w:val="595959"/>
          <w:spacing w:val="15"/>
          <w:sz w:val="21"/>
          <w:szCs w:val="21"/>
        </w:rPr>
        <w:t>人工智能水平快速提升，人类面临潜在隐患。得益于数据量的快速增长、计算能力的大幅提升以及机器学习算法的持续优化，新一代人工智能在某些给定任务中已经展现出达到或超越人类的工作能力，并逐渐从专用型智能向通用型智能过渡，有望发展为抽象型智能。随着应用范围的不断拓展，人工智能与人类生产生活联系的愈发紧密，一方面给人们带来诸多便利，另一方面也产生了一些潜在问题：一是加速机器换人，结构性失业可能更为严重；二是隐私保护成为难点，数据拥有权、隐私权、许可权等界定存在困难。</w:t>
      </w:r>
    </w:p>
    <w:p w:rsidR="00004587" w:rsidRPr="00815715" w:rsidRDefault="00004587" w:rsidP="00815715">
      <w:pPr>
        <w:rPr>
          <w:sz w:val="44"/>
          <w:lang w:val="en-US"/>
        </w:rPr>
      </w:pPr>
      <w:bookmarkStart w:id="6" w:name="_GoBack"/>
      <w:bookmarkEnd w:id="6"/>
    </w:p>
    <w:sectPr w:rsidR="00004587" w:rsidRPr="0081571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2FE8" w:rsidRDefault="00922FE8" w:rsidP="00D64A81">
      <w:pPr>
        <w:spacing w:after="0" w:line="240" w:lineRule="auto"/>
      </w:pPr>
      <w:r>
        <w:separator/>
      </w:r>
    </w:p>
  </w:endnote>
  <w:endnote w:type="continuationSeparator" w:id="0">
    <w:p w:rsidR="00922FE8" w:rsidRDefault="00922FE8" w:rsidP="00D64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Microsoft YaHei U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2FE8" w:rsidRDefault="00922FE8" w:rsidP="00D64A81">
      <w:pPr>
        <w:spacing w:after="0" w:line="240" w:lineRule="auto"/>
      </w:pPr>
      <w:r>
        <w:separator/>
      </w:r>
    </w:p>
  </w:footnote>
  <w:footnote w:type="continuationSeparator" w:id="0">
    <w:p w:rsidR="00922FE8" w:rsidRDefault="00922FE8" w:rsidP="00D64A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329E3"/>
    <w:multiLevelType w:val="hybridMultilevel"/>
    <w:tmpl w:val="CFB6EDDA"/>
    <w:lvl w:ilvl="0" w:tplc="3DE03DF8">
      <w:start w:val="1989"/>
      <w:numFmt w:val="bullet"/>
      <w:lvlText w:val=""/>
      <w:lvlJc w:val="left"/>
      <w:pPr>
        <w:ind w:left="922" w:hanging="360"/>
      </w:pPr>
      <w:rPr>
        <w:rFonts w:ascii="Wingdings" w:eastAsiaTheme="minorEastAsia" w:hAnsi="Wingdings" w:cs="Times New Roman" w:hint="default"/>
      </w:rPr>
    </w:lvl>
    <w:lvl w:ilvl="1" w:tplc="08090003" w:tentative="1">
      <w:start w:val="1"/>
      <w:numFmt w:val="bullet"/>
      <w:lvlText w:val="o"/>
      <w:lvlJc w:val="left"/>
      <w:pPr>
        <w:ind w:left="1642" w:hanging="360"/>
      </w:pPr>
      <w:rPr>
        <w:rFonts w:ascii="Courier New" w:hAnsi="Courier New" w:cs="Courier New" w:hint="default"/>
      </w:rPr>
    </w:lvl>
    <w:lvl w:ilvl="2" w:tplc="08090005" w:tentative="1">
      <w:start w:val="1"/>
      <w:numFmt w:val="bullet"/>
      <w:lvlText w:val=""/>
      <w:lvlJc w:val="left"/>
      <w:pPr>
        <w:ind w:left="2362" w:hanging="360"/>
      </w:pPr>
      <w:rPr>
        <w:rFonts w:ascii="Wingdings" w:hAnsi="Wingdings" w:hint="default"/>
      </w:rPr>
    </w:lvl>
    <w:lvl w:ilvl="3" w:tplc="08090001" w:tentative="1">
      <w:start w:val="1"/>
      <w:numFmt w:val="bullet"/>
      <w:lvlText w:val=""/>
      <w:lvlJc w:val="left"/>
      <w:pPr>
        <w:ind w:left="3082" w:hanging="360"/>
      </w:pPr>
      <w:rPr>
        <w:rFonts w:ascii="Symbol" w:hAnsi="Symbol" w:hint="default"/>
      </w:rPr>
    </w:lvl>
    <w:lvl w:ilvl="4" w:tplc="08090003" w:tentative="1">
      <w:start w:val="1"/>
      <w:numFmt w:val="bullet"/>
      <w:lvlText w:val="o"/>
      <w:lvlJc w:val="left"/>
      <w:pPr>
        <w:ind w:left="3802" w:hanging="360"/>
      </w:pPr>
      <w:rPr>
        <w:rFonts w:ascii="Courier New" w:hAnsi="Courier New" w:cs="Courier New" w:hint="default"/>
      </w:rPr>
    </w:lvl>
    <w:lvl w:ilvl="5" w:tplc="08090005" w:tentative="1">
      <w:start w:val="1"/>
      <w:numFmt w:val="bullet"/>
      <w:lvlText w:val=""/>
      <w:lvlJc w:val="left"/>
      <w:pPr>
        <w:ind w:left="4522" w:hanging="360"/>
      </w:pPr>
      <w:rPr>
        <w:rFonts w:ascii="Wingdings" w:hAnsi="Wingdings" w:hint="default"/>
      </w:rPr>
    </w:lvl>
    <w:lvl w:ilvl="6" w:tplc="08090001" w:tentative="1">
      <w:start w:val="1"/>
      <w:numFmt w:val="bullet"/>
      <w:lvlText w:val=""/>
      <w:lvlJc w:val="left"/>
      <w:pPr>
        <w:ind w:left="5242" w:hanging="360"/>
      </w:pPr>
      <w:rPr>
        <w:rFonts w:ascii="Symbol" w:hAnsi="Symbol" w:hint="default"/>
      </w:rPr>
    </w:lvl>
    <w:lvl w:ilvl="7" w:tplc="08090003" w:tentative="1">
      <w:start w:val="1"/>
      <w:numFmt w:val="bullet"/>
      <w:lvlText w:val="o"/>
      <w:lvlJc w:val="left"/>
      <w:pPr>
        <w:ind w:left="5962" w:hanging="360"/>
      </w:pPr>
      <w:rPr>
        <w:rFonts w:ascii="Courier New" w:hAnsi="Courier New" w:cs="Courier New" w:hint="default"/>
      </w:rPr>
    </w:lvl>
    <w:lvl w:ilvl="8" w:tplc="08090005" w:tentative="1">
      <w:start w:val="1"/>
      <w:numFmt w:val="bullet"/>
      <w:lvlText w:val=""/>
      <w:lvlJc w:val="left"/>
      <w:pPr>
        <w:ind w:left="6682" w:hanging="360"/>
      </w:pPr>
      <w:rPr>
        <w:rFonts w:ascii="Wingdings" w:hAnsi="Wingdings" w:hint="default"/>
      </w:rPr>
    </w:lvl>
  </w:abstractNum>
  <w:abstractNum w:abstractNumId="1">
    <w:nsid w:val="04B70B85"/>
    <w:multiLevelType w:val="hybridMultilevel"/>
    <w:tmpl w:val="5FB2AF9E"/>
    <w:lvl w:ilvl="0" w:tplc="BB0C5132">
      <w:start w:val="1"/>
      <w:numFmt w:val="japaneseCounting"/>
      <w:lvlText w:val="第%1章"/>
      <w:lvlJc w:val="left"/>
      <w:pPr>
        <w:ind w:left="1724" w:hanging="1440"/>
      </w:pPr>
      <w:rPr>
        <w:rFonts w:hint="default"/>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2">
    <w:nsid w:val="0564020B"/>
    <w:multiLevelType w:val="hybridMultilevel"/>
    <w:tmpl w:val="0B2A9B2E"/>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
    <w:nsid w:val="121A32EF"/>
    <w:multiLevelType w:val="hybridMultilevel"/>
    <w:tmpl w:val="4AE4800A"/>
    <w:lvl w:ilvl="0" w:tplc="49F4A390">
      <w:start w:val="3"/>
      <w:numFmt w:val="decimal"/>
      <w:lvlText w:val="第%1章"/>
      <w:lvlJc w:val="left"/>
      <w:pPr>
        <w:ind w:left="1440" w:hanging="144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33511BF"/>
    <w:multiLevelType w:val="hybridMultilevel"/>
    <w:tmpl w:val="ED34A9C2"/>
    <w:lvl w:ilvl="0" w:tplc="EC16C964">
      <w:start w:val="1"/>
      <w:numFmt w:val="bullet"/>
      <w:lvlText w:val="•"/>
      <w:lvlJc w:val="left"/>
      <w:pPr>
        <w:tabs>
          <w:tab w:val="num" w:pos="720"/>
        </w:tabs>
        <w:ind w:left="720" w:hanging="360"/>
      </w:pPr>
      <w:rPr>
        <w:rFonts w:ascii="Arial" w:hAnsi="Arial" w:hint="default"/>
      </w:rPr>
    </w:lvl>
    <w:lvl w:ilvl="1" w:tplc="9A728B58" w:tentative="1">
      <w:start w:val="1"/>
      <w:numFmt w:val="bullet"/>
      <w:lvlText w:val="•"/>
      <w:lvlJc w:val="left"/>
      <w:pPr>
        <w:tabs>
          <w:tab w:val="num" w:pos="1440"/>
        </w:tabs>
        <w:ind w:left="1440" w:hanging="360"/>
      </w:pPr>
      <w:rPr>
        <w:rFonts w:ascii="Arial" w:hAnsi="Arial" w:hint="default"/>
      </w:rPr>
    </w:lvl>
    <w:lvl w:ilvl="2" w:tplc="12E67836" w:tentative="1">
      <w:start w:val="1"/>
      <w:numFmt w:val="bullet"/>
      <w:lvlText w:val="•"/>
      <w:lvlJc w:val="left"/>
      <w:pPr>
        <w:tabs>
          <w:tab w:val="num" w:pos="2160"/>
        </w:tabs>
        <w:ind w:left="2160" w:hanging="360"/>
      </w:pPr>
      <w:rPr>
        <w:rFonts w:ascii="Arial" w:hAnsi="Arial" w:hint="default"/>
      </w:rPr>
    </w:lvl>
    <w:lvl w:ilvl="3" w:tplc="4378D3D6" w:tentative="1">
      <w:start w:val="1"/>
      <w:numFmt w:val="bullet"/>
      <w:lvlText w:val="•"/>
      <w:lvlJc w:val="left"/>
      <w:pPr>
        <w:tabs>
          <w:tab w:val="num" w:pos="2880"/>
        </w:tabs>
        <w:ind w:left="2880" w:hanging="360"/>
      </w:pPr>
      <w:rPr>
        <w:rFonts w:ascii="Arial" w:hAnsi="Arial" w:hint="default"/>
      </w:rPr>
    </w:lvl>
    <w:lvl w:ilvl="4" w:tplc="60480B74" w:tentative="1">
      <w:start w:val="1"/>
      <w:numFmt w:val="bullet"/>
      <w:lvlText w:val="•"/>
      <w:lvlJc w:val="left"/>
      <w:pPr>
        <w:tabs>
          <w:tab w:val="num" w:pos="3600"/>
        </w:tabs>
        <w:ind w:left="3600" w:hanging="360"/>
      </w:pPr>
      <w:rPr>
        <w:rFonts w:ascii="Arial" w:hAnsi="Arial" w:hint="default"/>
      </w:rPr>
    </w:lvl>
    <w:lvl w:ilvl="5" w:tplc="B8ECEE66" w:tentative="1">
      <w:start w:val="1"/>
      <w:numFmt w:val="bullet"/>
      <w:lvlText w:val="•"/>
      <w:lvlJc w:val="left"/>
      <w:pPr>
        <w:tabs>
          <w:tab w:val="num" w:pos="4320"/>
        </w:tabs>
        <w:ind w:left="4320" w:hanging="360"/>
      </w:pPr>
      <w:rPr>
        <w:rFonts w:ascii="Arial" w:hAnsi="Arial" w:hint="default"/>
      </w:rPr>
    </w:lvl>
    <w:lvl w:ilvl="6" w:tplc="87AC5C98" w:tentative="1">
      <w:start w:val="1"/>
      <w:numFmt w:val="bullet"/>
      <w:lvlText w:val="•"/>
      <w:lvlJc w:val="left"/>
      <w:pPr>
        <w:tabs>
          <w:tab w:val="num" w:pos="5040"/>
        </w:tabs>
        <w:ind w:left="5040" w:hanging="360"/>
      </w:pPr>
      <w:rPr>
        <w:rFonts w:ascii="Arial" w:hAnsi="Arial" w:hint="default"/>
      </w:rPr>
    </w:lvl>
    <w:lvl w:ilvl="7" w:tplc="C05C2712" w:tentative="1">
      <w:start w:val="1"/>
      <w:numFmt w:val="bullet"/>
      <w:lvlText w:val="•"/>
      <w:lvlJc w:val="left"/>
      <w:pPr>
        <w:tabs>
          <w:tab w:val="num" w:pos="5760"/>
        </w:tabs>
        <w:ind w:left="5760" w:hanging="360"/>
      </w:pPr>
      <w:rPr>
        <w:rFonts w:ascii="Arial" w:hAnsi="Arial" w:hint="default"/>
      </w:rPr>
    </w:lvl>
    <w:lvl w:ilvl="8" w:tplc="5470C12C" w:tentative="1">
      <w:start w:val="1"/>
      <w:numFmt w:val="bullet"/>
      <w:lvlText w:val="•"/>
      <w:lvlJc w:val="left"/>
      <w:pPr>
        <w:tabs>
          <w:tab w:val="num" w:pos="6480"/>
        </w:tabs>
        <w:ind w:left="6480" w:hanging="360"/>
      </w:pPr>
      <w:rPr>
        <w:rFonts w:ascii="Arial" w:hAnsi="Arial" w:hint="default"/>
      </w:rPr>
    </w:lvl>
  </w:abstractNum>
  <w:abstractNum w:abstractNumId="5">
    <w:nsid w:val="1A0B5991"/>
    <w:multiLevelType w:val="hybridMultilevel"/>
    <w:tmpl w:val="CCF43036"/>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6">
    <w:nsid w:val="22F01C80"/>
    <w:multiLevelType w:val="hybridMultilevel"/>
    <w:tmpl w:val="FBAA50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3EA08A3"/>
    <w:multiLevelType w:val="multilevel"/>
    <w:tmpl w:val="E8300520"/>
    <w:lvl w:ilvl="0">
      <w:start w:val="2"/>
      <w:numFmt w:val="decimal"/>
      <w:lvlText w:val="%1"/>
      <w:lvlJc w:val="left"/>
      <w:pPr>
        <w:ind w:left="555" w:hanging="555"/>
      </w:pPr>
      <w:rPr>
        <w:rFonts w:hint="default"/>
      </w:rPr>
    </w:lvl>
    <w:lvl w:ilvl="1">
      <w:start w:val="4"/>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360" w:hanging="2160"/>
      </w:pPr>
      <w:rPr>
        <w:rFonts w:hint="default"/>
      </w:rPr>
    </w:lvl>
    <w:lvl w:ilvl="6">
      <w:start w:val="1"/>
      <w:numFmt w:val="decimal"/>
      <w:lvlText w:val="%1.%2.%3.%4.%5.%6.%7"/>
      <w:lvlJc w:val="left"/>
      <w:pPr>
        <w:ind w:left="11160" w:hanging="2520"/>
      </w:pPr>
      <w:rPr>
        <w:rFonts w:hint="default"/>
      </w:rPr>
    </w:lvl>
    <w:lvl w:ilvl="7">
      <w:start w:val="1"/>
      <w:numFmt w:val="decimal"/>
      <w:lvlText w:val="%1.%2.%3.%4.%5.%6.%7.%8"/>
      <w:lvlJc w:val="left"/>
      <w:pPr>
        <w:ind w:left="12960" w:hanging="2880"/>
      </w:pPr>
      <w:rPr>
        <w:rFonts w:hint="default"/>
      </w:rPr>
    </w:lvl>
    <w:lvl w:ilvl="8">
      <w:start w:val="1"/>
      <w:numFmt w:val="decimal"/>
      <w:lvlText w:val="%1.%2.%3.%4.%5.%6.%7.%8.%9"/>
      <w:lvlJc w:val="left"/>
      <w:pPr>
        <w:ind w:left="14400" w:hanging="2880"/>
      </w:pPr>
      <w:rPr>
        <w:rFonts w:hint="default"/>
      </w:rPr>
    </w:lvl>
  </w:abstractNum>
  <w:abstractNum w:abstractNumId="8">
    <w:nsid w:val="24FC005F"/>
    <w:multiLevelType w:val="hybridMultilevel"/>
    <w:tmpl w:val="8BBAFBE2"/>
    <w:lvl w:ilvl="0" w:tplc="7F0084C2">
      <w:start w:val="1989"/>
      <w:numFmt w:val="bullet"/>
      <w:lvlText w:val=""/>
      <w:lvlJc w:val="left"/>
      <w:pPr>
        <w:ind w:left="420" w:hanging="360"/>
      </w:pPr>
      <w:rPr>
        <w:rFonts w:ascii="Wingdings" w:eastAsiaTheme="minorEastAsia" w:hAnsi="Wingdings"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9">
    <w:nsid w:val="317805F2"/>
    <w:multiLevelType w:val="hybridMultilevel"/>
    <w:tmpl w:val="A134D8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41D130C0"/>
    <w:multiLevelType w:val="hybridMultilevel"/>
    <w:tmpl w:val="09FEAAD2"/>
    <w:lvl w:ilvl="0" w:tplc="BB0C5132">
      <w:start w:val="1"/>
      <w:numFmt w:val="japaneseCounting"/>
      <w:lvlText w:val="第%1章"/>
      <w:lvlJc w:val="left"/>
      <w:pPr>
        <w:ind w:left="862" w:hanging="360"/>
      </w:pPr>
      <w:rPr>
        <w:rFonts w:hint="default"/>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11">
    <w:nsid w:val="4FE538C2"/>
    <w:multiLevelType w:val="hybridMultilevel"/>
    <w:tmpl w:val="5804E88C"/>
    <w:lvl w:ilvl="0" w:tplc="DC400D5A">
      <w:start w:val="1"/>
      <w:numFmt w:val="japaneseCounting"/>
      <w:lvlText w:val="第%1章"/>
      <w:lvlJc w:val="left"/>
      <w:pPr>
        <w:ind w:left="1064" w:hanging="780"/>
      </w:pPr>
      <w:rPr>
        <w:rFonts w:hint="default"/>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12">
    <w:nsid w:val="515153CD"/>
    <w:multiLevelType w:val="multilevel"/>
    <w:tmpl w:val="6C18300A"/>
    <w:lvl w:ilvl="0">
      <w:start w:val="4"/>
      <w:numFmt w:val="japaneseCounting"/>
      <w:lvlText w:val="%1"/>
      <w:lvlJc w:val="left"/>
      <w:pPr>
        <w:ind w:left="555" w:hanging="555"/>
      </w:pPr>
      <w:rPr>
        <w:rFonts w:hint="default"/>
      </w:rPr>
    </w:lvl>
    <w:lvl w:ilvl="1">
      <w:start w:val="5"/>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360" w:hanging="2160"/>
      </w:pPr>
      <w:rPr>
        <w:rFonts w:hint="default"/>
      </w:rPr>
    </w:lvl>
    <w:lvl w:ilvl="6">
      <w:start w:val="1"/>
      <w:numFmt w:val="decimal"/>
      <w:lvlText w:val="%1.%2.%3.%4.%5.%6.%7"/>
      <w:lvlJc w:val="left"/>
      <w:pPr>
        <w:ind w:left="11160" w:hanging="2520"/>
      </w:pPr>
      <w:rPr>
        <w:rFonts w:hint="default"/>
      </w:rPr>
    </w:lvl>
    <w:lvl w:ilvl="7">
      <w:start w:val="1"/>
      <w:numFmt w:val="decimal"/>
      <w:lvlText w:val="%1.%2.%3.%4.%5.%6.%7.%8"/>
      <w:lvlJc w:val="left"/>
      <w:pPr>
        <w:ind w:left="12960" w:hanging="2880"/>
      </w:pPr>
      <w:rPr>
        <w:rFonts w:hint="default"/>
      </w:rPr>
    </w:lvl>
    <w:lvl w:ilvl="8">
      <w:start w:val="1"/>
      <w:numFmt w:val="decimal"/>
      <w:lvlText w:val="%1.%2.%3.%4.%5.%6.%7.%8.%9"/>
      <w:lvlJc w:val="left"/>
      <w:pPr>
        <w:ind w:left="14400" w:hanging="2880"/>
      </w:pPr>
      <w:rPr>
        <w:rFonts w:hint="default"/>
      </w:rPr>
    </w:lvl>
  </w:abstractNum>
  <w:abstractNum w:abstractNumId="13">
    <w:nsid w:val="559C149D"/>
    <w:multiLevelType w:val="hybridMultilevel"/>
    <w:tmpl w:val="F7B4517C"/>
    <w:lvl w:ilvl="0" w:tplc="7F1CE8E6">
      <w:start w:val="1"/>
      <w:numFmt w:val="bullet"/>
      <w:lvlText w:val="•"/>
      <w:lvlJc w:val="left"/>
      <w:pPr>
        <w:tabs>
          <w:tab w:val="num" w:pos="720"/>
        </w:tabs>
        <w:ind w:left="720" w:hanging="360"/>
      </w:pPr>
      <w:rPr>
        <w:rFonts w:ascii="Arial" w:hAnsi="Arial" w:hint="default"/>
      </w:rPr>
    </w:lvl>
    <w:lvl w:ilvl="1" w:tplc="7F102418" w:tentative="1">
      <w:start w:val="1"/>
      <w:numFmt w:val="bullet"/>
      <w:lvlText w:val="•"/>
      <w:lvlJc w:val="left"/>
      <w:pPr>
        <w:tabs>
          <w:tab w:val="num" w:pos="1440"/>
        </w:tabs>
        <w:ind w:left="1440" w:hanging="360"/>
      </w:pPr>
      <w:rPr>
        <w:rFonts w:ascii="Arial" w:hAnsi="Arial" w:hint="default"/>
      </w:rPr>
    </w:lvl>
    <w:lvl w:ilvl="2" w:tplc="1EC4AD16" w:tentative="1">
      <w:start w:val="1"/>
      <w:numFmt w:val="bullet"/>
      <w:lvlText w:val="•"/>
      <w:lvlJc w:val="left"/>
      <w:pPr>
        <w:tabs>
          <w:tab w:val="num" w:pos="2160"/>
        </w:tabs>
        <w:ind w:left="2160" w:hanging="360"/>
      </w:pPr>
      <w:rPr>
        <w:rFonts w:ascii="Arial" w:hAnsi="Arial" w:hint="default"/>
      </w:rPr>
    </w:lvl>
    <w:lvl w:ilvl="3" w:tplc="BF465536" w:tentative="1">
      <w:start w:val="1"/>
      <w:numFmt w:val="bullet"/>
      <w:lvlText w:val="•"/>
      <w:lvlJc w:val="left"/>
      <w:pPr>
        <w:tabs>
          <w:tab w:val="num" w:pos="2880"/>
        </w:tabs>
        <w:ind w:left="2880" w:hanging="360"/>
      </w:pPr>
      <w:rPr>
        <w:rFonts w:ascii="Arial" w:hAnsi="Arial" w:hint="default"/>
      </w:rPr>
    </w:lvl>
    <w:lvl w:ilvl="4" w:tplc="72FC96CC" w:tentative="1">
      <w:start w:val="1"/>
      <w:numFmt w:val="bullet"/>
      <w:lvlText w:val="•"/>
      <w:lvlJc w:val="left"/>
      <w:pPr>
        <w:tabs>
          <w:tab w:val="num" w:pos="3600"/>
        </w:tabs>
        <w:ind w:left="3600" w:hanging="360"/>
      </w:pPr>
      <w:rPr>
        <w:rFonts w:ascii="Arial" w:hAnsi="Arial" w:hint="default"/>
      </w:rPr>
    </w:lvl>
    <w:lvl w:ilvl="5" w:tplc="737CB8BC" w:tentative="1">
      <w:start w:val="1"/>
      <w:numFmt w:val="bullet"/>
      <w:lvlText w:val="•"/>
      <w:lvlJc w:val="left"/>
      <w:pPr>
        <w:tabs>
          <w:tab w:val="num" w:pos="4320"/>
        </w:tabs>
        <w:ind w:left="4320" w:hanging="360"/>
      </w:pPr>
      <w:rPr>
        <w:rFonts w:ascii="Arial" w:hAnsi="Arial" w:hint="default"/>
      </w:rPr>
    </w:lvl>
    <w:lvl w:ilvl="6" w:tplc="9884AD52" w:tentative="1">
      <w:start w:val="1"/>
      <w:numFmt w:val="bullet"/>
      <w:lvlText w:val="•"/>
      <w:lvlJc w:val="left"/>
      <w:pPr>
        <w:tabs>
          <w:tab w:val="num" w:pos="5040"/>
        </w:tabs>
        <w:ind w:left="5040" w:hanging="360"/>
      </w:pPr>
      <w:rPr>
        <w:rFonts w:ascii="Arial" w:hAnsi="Arial" w:hint="default"/>
      </w:rPr>
    </w:lvl>
    <w:lvl w:ilvl="7" w:tplc="B7F6D5C8" w:tentative="1">
      <w:start w:val="1"/>
      <w:numFmt w:val="bullet"/>
      <w:lvlText w:val="•"/>
      <w:lvlJc w:val="left"/>
      <w:pPr>
        <w:tabs>
          <w:tab w:val="num" w:pos="5760"/>
        </w:tabs>
        <w:ind w:left="5760" w:hanging="360"/>
      </w:pPr>
      <w:rPr>
        <w:rFonts w:ascii="Arial" w:hAnsi="Arial" w:hint="default"/>
      </w:rPr>
    </w:lvl>
    <w:lvl w:ilvl="8" w:tplc="0292EF6C" w:tentative="1">
      <w:start w:val="1"/>
      <w:numFmt w:val="bullet"/>
      <w:lvlText w:val="•"/>
      <w:lvlJc w:val="left"/>
      <w:pPr>
        <w:tabs>
          <w:tab w:val="num" w:pos="6480"/>
        </w:tabs>
        <w:ind w:left="6480" w:hanging="360"/>
      </w:pPr>
      <w:rPr>
        <w:rFonts w:ascii="Arial" w:hAnsi="Arial" w:hint="default"/>
      </w:rPr>
    </w:lvl>
  </w:abstractNum>
  <w:abstractNum w:abstractNumId="14">
    <w:nsid w:val="594321D4"/>
    <w:multiLevelType w:val="hybridMultilevel"/>
    <w:tmpl w:val="1E86626E"/>
    <w:lvl w:ilvl="0" w:tplc="EF80C834">
      <w:start w:val="2"/>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nsid w:val="59C07646"/>
    <w:multiLevelType w:val="hybridMultilevel"/>
    <w:tmpl w:val="59CE8F44"/>
    <w:lvl w:ilvl="0" w:tplc="08090001">
      <w:start w:val="1"/>
      <w:numFmt w:val="bullet"/>
      <w:lvlText w:val=""/>
      <w:lvlJc w:val="left"/>
      <w:pPr>
        <w:ind w:left="2302" w:hanging="360"/>
      </w:pPr>
      <w:rPr>
        <w:rFonts w:ascii="Symbol" w:hAnsi="Symbol" w:hint="default"/>
      </w:rPr>
    </w:lvl>
    <w:lvl w:ilvl="1" w:tplc="08090003" w:tentative="1">
      <w:start w:val="1"/>
      <w:numFmt w:val="bullet"/>
      <w:lvlText w:val="o"/>
      <w:lvlJc w:val="left"/>
      <w:pPr>
        <w:ind w:left="3022" w:hanging="360"/>
      </w:pPr>
      <w:rPr>
        <w:rFonts w:ascii="Courier New" w:hAnsi="Courier New" w:cs="Courier New" w:hint="default"/>
      </w:rPr>
    </w:lvl>
    <w:lvl w:ilvl="2" w:tplc="08090005" w:tentative="1">
      <w:start w:val="1"/>
      <w:numFmt w:val="bullet"/>
      <w:lvlText w:val=""/>
      <w:lvlJc w:val="left"/>
      <w:pPr>
        <w:ind w:left="3742" w:hanging="360"/>
      </w:pPr>
      <w:rPr>
        <w:rFonts w:ascii="Wingdings" w:hAnsi="Wingdings" w:hint="default"/>
      </w:rPr>
    </w:lvl>
    <w:lvl w:ilvl="3" w:tplc="08090001" w:tentative="1">
      <w:start w:val="1"/>
      <w:numFmt w:val="bullet"/>
      <w:lvlText w:val=""/>
      <w:lvlJc w:val="left"/>
      <w:pPr>
        <w:ind w:left="4462" w:hanging="360"/>
      </w:pPr>
      <w:rPr>
        <w:rFonts w:ascii="Symbol" w:hAnsi="Symbol" w:hint="default"/>
      </w:rPr>
    </w:lvl>
    <w:lvl w:ilvl="4" w:tplc="08090003" w:tentative="1">
      <w:start w:val="1"/>
      <w:numFmt w:val="bullet"/>
      <w:lvlText w:val="o"/>
      <w:lvlJc w:val="left"/>
      <w:pPr>
        <w:ind w:left="5182" w:hanging="360"/>
      </w:pPr>
      <w:rPr>
        <w:rFonts w:ascii="Courier New" w:hAnsi="Courier New" w:cs="Courier New" w:hint="default"/>
      </w:rPr>
    </w:lvl>
    <w:lvl w:ilvl="5" w:tplc="08090005" w:tentative="1">
      <w:start w:val="1"/>
      <w:numFmt w:val="bullet"/>
      <w:lvlText w:val=""/>
      <w:lvlJc w:val="left"/>
      <w:pPr>
        <w:ind w:left="5902" w:hanging="360"/>
      </w:pPr>
      <w:rPr>
        <w:rFonts w:ascii="Wingdings" w:hAnsi="Wingdings" w:hint="default"/>
      </w:rPr>
    </w:lvl>
    <w:lvl w:ilvl="6" w:tplc="08090001" w:tentative="1">
      <w:start w:val="1"/>
      <w:numFmt w:val="bullet"/>
      <w:lvlText w:val=""/>
      <w:lvlJc w:val="left"/>
      <w:pPr>
        <w:ind w:left="6622" w:hanging="360"/>
      </w:pPr>
      <w:rPr>
        <w:rFonts w:ascii="Symbol" w:hAnsi="Symbol" w:hint="default"/>
      </w:rPr>
    </w:lvl>
    <w:lvl w:ilvl="7" w:tplc="08090003" w:tentative="1">
      <w:start w:val="1"/>
      <w:numFmt w:val="bullet"/>
      <w:lvlText w:val="o"/>
      <w:lvlJc w:val="left"/>
      <w:pPr>
        <w:ind w:left="7342" w:hanging="360"/>
      </w:pPr>
      <w:rPr>
        <w:rFonts w:ascii="Courier New" w:hAnsi="Courier New" w:cs="Courier New" w:hint="default"/>
      </w:rPr>
    </w:lvl>
    <w:lvl w:ilvl="8" w:tplc="08090005" w:tentative="1">
      <w:start w:val="1"/>
      <w:numFmt w:val="bullet"/>
      <w:lvlText w:val=""/>
      <w:lvlJc w:val="left"/>
      <w:pPr>
        <w:ind w:left="8062" w:hanging="360"/>
      </w:pPr>
      <w:rPr>
        <w:rFonts w:ascii="Wingdings" w:hAnsi="Wingdings" w:hint="default"/>
      </w:rPr>
    </w:lvl>
  </w:abstractNum>
  <w:abstractNum w:abstractNumId="16">
    <w:nsid w:val="5F410830"/>
    <w:multiLevelType w:val="hybridMultilevel"/>
    <w:tmpl w:val="A5A2B3CA"/>
    <w:lvl w:ilvl="0" w:tplc="DC400D5A">
      <w:start w:val="1"/>
      <w:numFmt w:val="japaneseCounting"/>
      <w:lvlText w:val="第%1章"/>
      <w:lvlJc w:val="left"/>
      <w:pPr>
        <w:ind w:left="922" w:hanging="78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7">
    <w:nsid w:val="79D65175"/>
    <w:multiLevelType w:val="hybridMultilevel"/>
    <w:tmpl w:val="6B1A4F38"/>
    <w:lvl w:ilvl="0" w:tplc="9E7C96FC">
      <w:start w:val="1"/>
      <w:numFmt w:val="bullet"/>
      <w:lvlText w:val="•"/>
      <w:lvlJc w:val="left"/>
      <w:pPr>
        <w:tabs>
          <w:tab w:val="num" w:pos="720"/>
        </w:tabs>
        <w:ind w:left="720" w:hanging="360"/>
      </w:pPr>
      <w:rPr>
        <w:rFonts w:ascii="Arial" w:hAnsi="Arial" w:hint="default"/>
      </w:rPr>
    </w:lvl>
    <w:lvl w:ilvl="1" w:tplc="F0488A68" w:tentative="1">
      <w:start w:val="1"/>
      <w:numFmt w:val="bullet"/>
      <w:lvlText w:val="•"/>
      <w:lvlJc w:val="left"/>
      <w:pPr>
        <w:tabs>
          <w:tab w:val="num" w:pos="1440"/>
        </w:tabs>
        <w:ind w:left="1440" w:hanging="360"/>
      </w:pPr>
      <w:rPr>
        <w:rFonts w:ascii="Arial" w:hAnsi="Arial" w:hint="default"/>
      </w:rPr>
    </w:lvl>
    <w:lvl w:ilvl="2" w:tplc="4D1A417E" w:tentative="1">
      <w:start w:val="1"/>
      <w:numFmt w:val="bullet"/>
      <w:lvlText w:val="•"/>
      <w:lvlJc w:val="left"/>
      <w:pPr>
        <w:tabs>
          <w:tab w:val="num" w:pos="2160"/>
        </w:tabs>
        <w:ind w:left="2160" w:hanging="360"/>
      </w:pPr>
      <w:rPr>
        <w:rFonts w:ascii="Arial" w:hAnsi="Arial" w:hint="default"/>
      </w:rPr>
    </w:lvl>
    <w:lvl w:ilvl="3" w:tplc="E856A89E" w:tentative="1">
      <w:start w:val="1"/>
      <w:numFmt w:val="bullet"/>
      <w:lvlText w:val="•"/>
      <w:lvlJc w:val="left"/>
      <w:pPr>
        <w:tabs>
          <w:tab w:val="num" w:pos="2880"/>
        </w:tabs>
        <w:ind w:left="2880" w:hanging="360"/>
      </w:pPr>
      <w:rPr>
        <w:rFonts w:ascii="Arial" w:hAnsi="Arial" w:hint="default"/>
      </w:rPr>
    </w:lvl>
    <w:lvl w:ilvl="4" w:tplc="4210ABCC" w:tentative="1">
      <w:start w:val="1"/>
      <w:numFmt w:val="bullet"/>
      <w:lvlText w:val="•"/>
      <w:lvlJc w:val="left"/>
      <w:pPr>
        <w:tabs>
          <w:tab w:val="num" w:pos="3600"/>
        </w:tabs>
        <w:ind w:left="3600" w:hanging="360"/>
      </w:pPr>
      <w:rPr>
        <w:rFonts w:ascii="Arial" w:hAnsi="Arial" w:hint="default"/>
      </w:rPr>
    </w:lvl>
    <w:lvl w:ilvl="5" w:tplc="3B047EF8" w:tentative="1">
      <w:start w:val="1"/>
      <w:numFmt w:val="bullet"/>
      <w:lvlText w:val="•"/>
      <w:lvlJc w:val="left"/>
      <w:pPr>
        <w:tabs>
          <w:tab w:val="num" w:pos="4320"/>
        </w:tabs>
        <w:ind w:left="4320" w:hanging="360"/>
      </w:pPr>
      <w:rPr>
        <w:rFonts w:ascii="Arial" w:hAnsi="Arial" w:hint="default"/>
      </w:rPr>
    </w:lvl>
    <w:lvl w:ilvl="6" w:tplc="7F5694A6" w:tentative="1">
      <w:start w:val="1"/>
      <w:numFmt w:val="bullet"/>
      <w:lvlText w:val="•"/>
      <w:lvlJc w:val="left"/>
      <w:pPr>
        <w:tabs>
          <w:tab w:val="num" w:pos="5040"/>
        </w:tabs>
        <w:ind w:left="5040" w:hanging="360"/>
      </w:pPr>
      <w:rPr>
        <w:rFonts w:ascii="Arial" w:hAnsi="Arial" w:hint="default"/>
      </w:rPr>
    </w:lvl>
    <w:lvl w:ilvl="7" w:tplc="4EFEF7AA" w:tentative="1">
      <w:start w:val="1"/>
      <w:numFmt w:val="bullet"/>
      <w:lvlText w:val="•"/>
      <w:lvlJc w:val="left"/>
      <w:pPr>
        <w:tabs>
          <w:tab w:val="num" w:pos="5760"/>
        </w:tabs>
        <w:ind w:left="5760" w:hanging="360"/>
      </w:pPr>
      <w:rPr>
        <w:rFonts w:ascii="Arial" w:hAnsi="Arial" w:hint="default"/>
      </w:rPr>
    </w:lvl>
    <w:lvl w:ilvl="8" w:tplc="F37EB7C6"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9"/>
  </w:num>
  <w:num w:numId="3">
    <w:abstractNumId w:val="1"/>
  </w:num>
  <w:num w:numId="4">
    <w:abstractNumId w:val="14"/>
  </w:num>
  <w:num w:numId="5">
    <w:abstractNumId w:val="12"/>
  </w:num>
  <w:num w:numId="6">
    <w:abstractNumId w:val="5"/>
  </w:num>
  <w:num w:numId="7">
    <w:abstractNumId w:val="15"/>
  </w:num>
  <w:num w:numId="8">
    <w:abstractNumId w:val="7"/>
  </w:num>
  <w:num w:numId="9">
    <w:abstractNumId w:val="2"/>
  </w:num>
  <w:num w:numId="10">
    <w:abstractNumId w:val="8"/>
  </w:num>
  <w:num w:numId="11">
    <w:abstractNumId w:val="0"/>
  </w:num>
  <w:num w:numId="12">
    <w:abstractNumId w:val="6"/>
  </w:num>
  <w:num w:numId="13">
    <w:abstractNumId w:val="4"/>
  </w:num>
  <w:num w:numId="14">
    <w:abstractNumId w:val="10"/>
  </w:num>
  <w:num w:numId="15">
    <w:abstractNumId w:val="16"/>
  </w:num>
  <w:num w:numId="16">
    <w:abstractNumId w:val="11"/>
  </w:num>
  <w:num w:numId="17">
    <w:abstractNumId w:val="13"/>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FC3"/>
    <w:rsid w:val="00004587"/>
    <w:rsid w:val="00030860"/>
    <w:rsid w:val="000D5818"/>
    <w:rsid w:val="000F1ED2"/>
    <w:rsid w:val="000F7FFB"/>
    <w:rsid w:val="00117AF3"/>
    <w:rsid w:val="001444A4"/>
    <w:rsid w:val="0015411F"/>
    <w:rsid w:val="00193817"/>
    <w:rsid w:val="001A20F4"/>
    <w:rsid w:val="001A6631"/>
    <w:rsid w:val="001C1166"/>
    <w:rsid w:val="001D63DE"/>
    <w:rsid w:val="00200EE9"/>
    <w:rsid w:val="0020184D"/>
    <w:rsid w:val="00214DE9"/>
    <w:rsid w:val="00275DF5"/>
    <w:rsid w:val="002D41D9"/>
    <w:rsid w:val="002D4894"/>
    <w:rsid w:val="002D5A61"/>
    <w:rsid w:val="003278AC"/>
    <w:rsid w:val="0035560C"/>
    <w:rsid w:val="00355FC3"/>
    <w:rsid w:val="00373192"/>
    <w:rsid w:val="00391E6C"/>
    <w:rsid w:val="003B2439"/>
    <w:rsid w:val="00412727"/>
    <w:rsid w:val="004E2EFD"/>
    <w:rsid w:val="00501F3C"/>
    <w:rsid w:val="005409AF"/>
    <w:rsid w:val="005478C3"/>
    <w:rsid w:val="00554382"/>
    <w:rsid w:val="00555339"/>
    <w:rsid w:val="0056706D"/>
    <w:rsid w:val="00596FBD"/>
    <w:rsid w:val="005C7C33"/>
    <w:rsid w:val="005E7E20"/>
    <w:rsid w:val="005F546C"/>
    <w:rsid w:val="00602B2F"/>
    <w:rsid w:val="006471DD"/>
    <w:rsid w:val="006853CD"/>
    <w:rsid w:val="006A2E31"/>
    <w:rsid w:val="006C5B83"/>
    <w:rsid w:val="006D54B4"/>
    <w:rsid w:val="00743573"/>
    <w:rsid w:val="007F466A"/>
    <w:rsid w:val="00803830"/>
    <w:rsid w:val="00815715"/>
    <w:rsid w:val="00820152"/>
    <w:rsid w:val="00847ECD"/>
    <w:rsid w:val="008531DC"/>
    <w:rsid w:val="008B53E6"/>
    <w:rsid w:val="008D16EA"/>
    <w:rsid w:val="008F3CA6"/>
    <w:rsid w:val="008F7541"/>
    <w:rsid w:val="00922FE8"/>
    <w:rsid w:val="00931D4B"/>
    <w:rsid w:val="00944C88"/>
    <w:rsid w:val="00991B13"/>
    <w:rsid w:val="009B3BDB"/>
    <w:rsid w:val="009B60B9"/>
    <w:rsid w:val="00A14E52"/>
    <w:rsid w:val="00A418B2"/>
    <w:rsid w:val="00A55F71"/>
    <w:rsid w:val="00A60086"/>
    <w:rsid w:val="00A67990"/>
    <w:rsid w:val="00A67B0C"/>
    <w:rsid w:val="00A849E9"/>
    <w:rsid w:val="00A91DCB"/>
    <w:rsid w:val="00A94535"/>
    <w:rsid w:val="00B05F12"/>
    <w:rsid w:val="00B1323A"/>
    <w:rsid w:val="00BE51A2"/>
    <w:rsid w:val="00BE690B"/>
    <w:rsid w:val="00C746BB"/>
    <w:rsid w:val="00C80E58"/>
    <w:rsid w:val="00CA6066"/>
    <w:rsid w:val="00CB2678"/>
    <w:rsid w:val="00CB6CEA"/>
    <w:rsid w:val="00CC46CB"/>
    <w:rsid w:val="00D35286"/>
    <w:rsid w:val="00D41581"/>
    <w:rsid w:val="00D64A81"/>
    <w:rsid w:val="00D77B51"/>
    <w:rsid w:val="00D82988"/>
    <w:rsid w:val="00DC70C2"/>
    <w:rsid w:val="00E64B9B"/>
    <w:rsid w:val="00EA49C6"/>
    <w:rsid w:val="00EA4A18"/>
    <w:rsid w:val="00ED2299"/>
    <w:rsid w:val="00EF38C6"/>
    <w:rsid w:val="00F0515B"/>
    <w:rsid w:val="00F26485"/>
    <w:rsid w:val="00F34B64"/>
    <w:rsid w:val="00F820BA"/>
    <w:rsid w:val="00F82D0C"/>
    <w:rsid w:val="00F867F6"/>
    <w:rsid w:val="00F872C8"/>
    <w:rsid w:val="00F96EDC"/>
    <w:rsid w:val="00FB76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6E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96E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FC3"/>
    <w:pPr>
      <w:ind w:left="720"/>
      <w:contextualSpacing/>
    </w:pPr>
  </w:style>
  <w:style w:type="paragraph" w:styleId="BalloonText">
    <w:name w:val="Balloon Text"/>
    <w:basedOn w:val="Normal"/>
    <w:link w:val="BalloonTextChar"/>
    <w:uiPriority w:val="99"/>
    <w:semiHidden/>
    <w:unhideWhenUsed/>
    <w:rsid w:val="00355F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FC3"/>
    <w:rPr>
      <w:rFonts w:ascii="Tahoma" w:hAnsi="Tahoma" w:cs="Tahoma"/>
      <w:sz w:val="16"/>
      <w:szCs w:val="16"/>
    </w:rPr>
  </w:style>
  <w:style w:type="paragraph" w:styleId="NormalWeb">
    <w:name w:val="Normal (Web)"/>
    <w:basedOn w:val="Normal"/>
    <w:uiPriority w:val="99"/>
    <w:semiHidden/>
    <w:unhideWhenUsed/>
    <w:rsid w:val="000F7F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14DE9"/>
    <w:rPr>
      <w:color w:val="0000FF"/>
      <w:u w:val="single"/>
    </w:rPr>
  </w:style>
  <w:style w:type="character" w:customStyle="1" w:styleId="Heading1Char">
    <w:name w:val="Heading 1 Char"/>
    <w:basedOn w:val="DefaultParagraphFont"/>
    <w:link w:val="Heading1"/>
    <w:uiPriority w:val="9"/>
    <w:rsid w:val="00F96ED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96EDC"/>
    <w:rPr>
      <w:rFonts w:ascii="Times New Roman" w:eastAsia="Times New Roman" w:hAnsi="Times New Roman" w:cs="Times New Roman"/>
      <w:b/>
      <w:bCs/>
      <w:sz w:val="36"/>
      <w:szCs w:val="36"/>
    </w:rPr>
  </w:style>
  <w:style w:type="character" w:customStyle="1" w:styleId="size-xl">
    <w:name w:val="size-xl"/>
    <w:basedOn w:val="DefaultParagraphFont"/>
    <w:rsid w:val="00F96EDC"/>
  </w:style>
  <w:style w:type="character" w:customStyle="1" w:styleId="size-m">
    <w:name w:val="size-m"/>
    <w:basedOn w:val="DefaultParagraphFont"/>
    <w:rsid w:val="00F96EDC"/>
  </w:style>
  <w:style w:type="character" w:customStyle="1" w:styleId="title-text">
    <w:name w:val="title-text"/>
    <w:basedOn w:val="DefaultParagraphFont"/>
    <w:rsid w:val="00F96EDC"/>
  </w:style>
  <w:style w:type="character" w:customStyle="1" w:styleId="sr-only">
    <w:name w:val="sr-only"/>
    <w:basedOn w:val="DefaultParagraphFont"/>
    <w:rsid w:val="00F96EDC"/>
  </w:style>
  <w:style w:type="character" w:customStyle="1" w:styleId="text">
    <w:name w:val="text"/>
    <w:basedOn w:val="DefaultParagraphFont"/>
    <w:rsid w:val="00F96EDC"/>
  </w:style>
  <w:style w:type="paragraph" w:styleId="FootnoteText">
    <w:name w:val="footnote text"/>
    <w:basedOn w:val="Normal"/>
    <w:link w:val="FootnoteTextChar"/>
    <w:uiPriority w:val="99"/>
    <w:semiHidden/>
    <w:unhideWhenUsed/>
    <w:rsid w:val="00D64A8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4A81"/>
    <w:rPr>
      <w:sz w:val="20"/>
      <w:szCs w:val="20"/>
    </w:rPr>
  </w:style>
  <w:style w:type="character" w:styleId="FootnoteReference">
    <w:name w:val="footnote reference"/>
    <w:basedOn w:val="DefaultParagraphFont"/>
    <w:uiPriority w:val="99"/>
    <w:semiHidden/>
    <w:unhideWhenUsed/>
    <w:rsid w:val="00D64A81"/>
    <w:rPr>
      <w:vertAlign w:val="superscript"/>
    </w:rPr>
  </w:style>
  <w:style w:type="character" w:styleId="Strong">
    <w:name w:val="Strong"/>
    <w:basedOn w:val="DefaultParagraphFont"/>
    <w:uiPriority w:val="22"/>
    <w:qFormat/>
    <w:rsid w:val="00030860"/>
    <w:rPr>
      <w:b/>
      <w:bCs/>
    </w:rPr>
  </w:style>
  <w:style w:type="character" w:styleId="Emphasis">
    <w:name w:val="Emphasis"/>
    <w:basedOn w:val="DefaultParagraphFont"/>
    <w:uiPriority w:val="20"/>
    <w:qFormat/>
    <w:rsid w:val="00991B13"/>
    <w:rPr>
      <w:i/>
      <w:iCs/>
    </w:rPr>
  </w:style>
  <w:style w:type="table" w:styleId="TableGrid">
    <w:name w:val="Table Grid"/>
    <w:basedOn w:val="TableNormal"/>
    <w:uiPriority w:val="59"/>
    <w:rsid w:val="005409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6E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96E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FC3"/>
    <w:pPr>
      <w:ind w:left="720"/>
      <w:contextualSpacing/>
    </w:pPr>
  </w:style>
  <w:style w:type="paragraph" w:styleId="BalloonText">
    <w:name w:val="Balloon Text"/>
    <w:basedOn w:val="Normal"/>
    <w:link w:val="BalloonTextChar"/>
    <w:uiPriority w:val="99"/>
    <w:semiHidden/>
    <w:unhideWhenUsed/>
    <w:rsid w:val="00355F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FC3"/>
    <w:rPr>
      <w:rFonts w:ascii="Tahoma" w:hAnsi="Tahoma" w:cs="Tahoma"/>
      <w:sz w:val="16"/>
      <w:szCs w:val="16"/>
    </w:rPr>
  </w:style>
  <w:style w:type="paragraph" w:styleId="NormalWeb">
    <w:name w:val="Normal (Web)"/>
    <w:basedOn w:val="Normal"/>
    <w:uiPriority w:val="99"/>
    <w:semiHidden/>
    <w:unhideWhenUsed/>
    <w:rsid w:val="000F7F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14DE9"/>
    <w:rPr>
      <w:color w:val="0000FF"/>
      <w:u w:val="single"/>
    </w:rPr>
  </w:style>
  <w:style w:type="character" w:customStyle="1" w:styleId="Heading1Char">
    <w:name w:val="Heading 1 Char"/>
    <w:basedOn w:val="DefaultParagraphFont"/>
    <w:link w:val="Heading1"/>
    <w:uiPriority w:val="9"/>
    <w:rsid w:val="00F96ED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96EDC"/>
    <w:rPr>
      <w:rFonts w:ascii="Times New Roman" w:eastAsia="Times New Roman" w:hAnsi="Times New Roman" w:cs="Times New Roman"/>
      <w:b/>
      <w:bCs/>
      <w:sz w:val="36"/>
      <w:szCs w:val="36"/>
    </w:rPr>
  </w:style>
  <w:style w:type="character" w:customStyle="1" w:styleId="size-xl">
    <w:name w:val="size-xl"/>
    <w:basedOn w:val="DefaultParagraphFont"/>
    <w:rsid w:val="00F96EDC"/>
  </w:style>
  <w:style w:type="character" w:customStyle="1" w:styleId="size-m">
    <w:name w:val="size-m"/>
    <w:basedOn w:val="DefaultParagraphFont"/>
    <w:rsid w:val="00F96EDC"/>
  </w:style>
  <w:style w:type="character" w:customStyle="1" w:styleId="title-text">
    <w:name w:val="title-text"/>
    <w:basedOn w:val="DefaultParagraphFont"/>
    <w:rsid w:val="00F96EDC"/>
  </w:style>
  <w:style w:type="character" w:customStyle="1" w:styleId="sr-only">
    <w:name w:val="sr-only"/>
    <w:basedOn w:val="DefaultParagraphFont"/>
    <w:rsid w:val="00F96EDC"/>
  </w:style>
  <w:style w:type="character" w:customStyle="1" w:styleId="text">
    <w:name w:val="text"/>
    <w:basedOn w:val="DefaultParagraphFont"/>
    <w:rsid w:val="00F96EDC"/>
  </w:style>
  <w:style w:type="paragraph" w:styleId="FootnoteText">
    <w:name w:val="footnote text"/>
    <w:basedOn w:val="Normal"/>
    <w:link w:val="FootnoteTextChar"/>
    <w:uiPriority w:val="99"/>
    <w:semiHidden/>
    <w:unhideWhenUsed/>
    <w:rsid w:val="00D64A8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4A81"/>
    <w:rPr>
      <w:sz w:val="20"/>
      <w:szCs w:val="20"/>
    </w:rPr>
  </w:style>
  <w:style w:type="character" w:styleId="FootnoteReference">
    <w:name w:val="footnote reference"/>
    <w:basedOn w:val="DefaultParagraphFont"/>
    <w:uiPriority w:val="99"/>
    <w:semiHidden/>
    <w:unhideWhenUsed/>
    <w:rsid w:val="00D64A81"/>
    <w:rPr>
      <w:vertAlign w:val="superscript"/>
    </w:rPr>
  </w:style>
  <w:style w:type="character" w:styleId="Strong">
    <w:name w:val="Strong"/>
    <w:basedOn w:val="DefaultParagraphFont"/>
    <w:uiPriority w:val="22"/>
    <w:qFormat/>
    <w:rsid w:val="00030860"/>
    <w:rPr>
      <w:b/>
      <w:bCs/>
    </w:rPr>
  </w:style>
  <w:style w:type="character" w:styleId="Emphasis">
    <w:name w:val="Emphasis"/>
    <w:basedOn w:val="DefaultParagraphFont"/>
    <w:uiPriority w:val="20"/>
    <w:qFormat/>
    <w:rsid w:val="00991B13"/>
    <w:rPr>
      <w:i/>
      <w:iCs/>
    </w:rPr>
  </w:style>
  <w:style w:type="table" w:styleId="TableGrid">
    <w:name w:val="Table Grid"/>
    <w:basedOn w:val="TableNormal"/>
    <w:uiPriority w:val="59"/>
    <w:rsid w:val="005409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845062">
      <w:bodyDiv w:val="1"/>
      <w:marLeft w:val="0"/>
      <w:marRight w:val="0"/>
      <w:marTop w:val="0"/>
      <w:marBottom w:val="0"/>
      <w:divBdr>
        <w:top w:val="none" w:sz="0" w:space="0" w:color="auto"/>
        <w:left w:val="none" w:sz="0" w:space="0" w:color="auto"/>
        <w:bottom w:val="none" w:sz="0" w:space="0" w:color="auto"/>
        <w:right w:val="none" w:sz="0" w:space="0" w:color="auto"/>
      </w:divBdr>
      <w:divsChild>
        <w:div w:id="659389779">
          <w:marLeft w:val="547"/>
          <w:marRight w:val="0"/>
          <w:marTop w:val="144"/>
          <w:marBottom w:val="0"/>
          <w:divBdr>
            <w:top w:val="none" w:sz="0" w:space="0" w:color="auto"/>
            <w:left w:val="none" w:sz="0" w:space="0" w:color="auto"/>
            <w:bottom w:val="none" w:sz="0" w:space="0" w:color="auto"/>
            <w:right w:val="none" w:sz="0" w:space="0" w:color="auto"/>
          </w:divBdr>
        </w:div>
      </w:divsChild>
    </w:div>
    <w:div w:id="602567510">
      <w:bodyDiv w:val="1"/>
      <w:marLeft w:val="0"/>
      <w:marRight w:val="0"/>
      <w:marTop w:val="0"/>
      <w:marBottom w:val="0"/>
      <w:divBdr>
        <w:top w:val="none" w:sz="0" w:space="0" w:color="auto"/>
        <w:left w:val="none" w:sz="0" w:space="0" w:color="auto"/>
        <w:bottom w:val="none" w:sz="0" w:space="0" w:color="auto"/>
        <w:right w:val="none" w:sz="0" w:space="0" w:color="auto"/>
      </w:divBdr>
    </w:div>
    <w:div w:id="764306095">
      <w:bodyDiv w:val="1"/>
      <w:marLeft w:val="0"/>
      <w:marRight w:val="0"/>
      <w:marTop w:val="0"/>
      <w:marBottom w:val="0"/>
      <w:divBdr>
        <w:top w:val="none" w:sz="0" w:space="0" w:color="auto"/>
        <w:left w:val="none" w:sz="0" w:space="0" w:color="auto"/>
        <w:bottom w:val="none" w:sz="0" w:space="0" w:color="auto"/>
        <w:right w:val="none" w:sz="0" w:space="0" w:color="auto"/>
      </w:divBdr>
      <w:divsChild>
        <w:div w:id="2134134510">
          <w:marLeft w:val="547"/>
          <w:marRight w:val="0"/>
          <w:marTop w:val="154"/>
          <w:marBottom w:val="0"/>
          <w:divBdr>
            <w:top w:val="none" w:sz="0" w:space="0" w:color="auto"/>
            <w:left w:val="none" w:sz="0" w:space="0" w:color="auto"/>
            <w:bottom w:val="none" w:sz="0" w:space="0" w:color="auto"/>
            <w:right w:val="none" w:sz="0" w:space="0" w:color="auto"/>
          </w:divBdr>
        </w:div>
      </w:divsChild>
    </w:div>
    <w:div w:id="931158762">
      <w:bodyDiv w:val="1"/>
      <w:marLeft w:val="0"/>
      <w:marRight w:val="0"/>
      <w:marTop w:val="0"/>
      <w:marBottom w:val="0"/>
      <w:divBdr>
        <w:top w:val="none" w:sz="0" w:space="0" w:color="auto"/>
        <w:left w:val="none" w:sz="0" w:space="0" w:color="auto"/>
        <w:bottom w:val="none" w:sz="0" w:space="0" w:color="auto"/>
        <w:right w:val="none" w:sz="0" w:space="0" w:color="auto"/>
      </w:divBdr>
      <w:divsChild>
        <w:div w:id="1998417075">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 w:id="1127089098">
      <w:bodyDiv w:val="1"/>
      <w:marLeft w:val="0"/>
      <w:marRight w:val="0"/>
      <w:marTop w:val="0"/>
      <w:marBottom w:val="0"/>
      <w:divBdr>
        <w:top w:val="none" w:sz="0" w:space="0" w:color="auto"/>
        <w:left w:val="none" w:sz="0" w:space="0" w:color="auto"/>
        <w:bottom w:val="none" w:sz="0" w:space="0" w:color="auto"/>
        <w:right w:val="none" w:sz="0" w:space="0" w:color="auto"/>
      </w:divBdr>
    </w:div>
    <w:div w:id="1257519909">
      <w:bodyDiv w:val="1"/>
      <w:marLeft w:val="0"/>
      <w:marRight w:val="0"/>
      <w:marTop w:val="0"/>
      <w:marBottom w:val="0"/>
      <w:divBdr>
        <w:top w:val="none" w:sz="0" w:space="0" w:color="auto"/>
        <w:left w:val="none" w:sz="0" w:space="0" w:color="auto"/>
        <w:bottom w:val="none" w:sz="0" w:space="0" w:color="auto"/>
        <w:right w:val="none" w:sz="0" w:space="0" w:color="auto"/>
      </w:divBdr>
    </w:div>
    <w:div w:id="1504474506">
      <w:bodyDiv w:val="1"/>
      <w:marLeft w:val="0"/>
      <w:marRight w:val="0"/>
      <w:marTop w:val="0"/>
      <w:marBottom w:val="0"/>
      <w:divBdr>
        <w:top w:val="none" w:sz="0" w:space="0" w:color="auto"/>
        <w:left w:val="none" w:sz="0" w:space="0" w:color="auto"/>
        <w:bottom w:val="none" w:sz="0" w:space="0" w:color="auto"/>
        <w:right w:val="none" w:sz="0" w:space="0" w:color="auto"/>
      </w:divBdr>
      <w:divsChild>
        <w:div w:id="838544998">
          <w:marLeft w:val="547"/>
          <w:marRight w:val="0"/>
          <w:marTop w:val="154"/>
          <w:marBottom w:val="0"/>
          <w:divBdr>
            <w:top w:val="none" w:sz="0" w:space="0" w:color="auto"/>
            <w:left w:val="none" w:sz="0" w:space="0" w:color="auto"/>
            <w:bottom w:val="none" w:sz="0" w:space="0" w:color="auto"/>
            <w:right w:val="none" w:sz="0" w:space="0" w:color="auto"/>
          </w:divBdr>
        </w:div>
        <w:div w:id="377702561">
          <w:marLeft w:val="547"/>
          <w:marRight w:val="0"/>
          <w:marTop w:val="154"/>
          <w:marBottom w:val="0"/>
          <w:divBdr>
            <w:top w:val="none" w:sz="0" w:space="0" w:color="auto"/>
            <w:left w:val="none" w:sz="0" w:space="0" w:color="auto"/>
            <w:bottom w:val="none" w:sz="0" w:space="0" w:color="auto"/>
            <w:right w:val="none" w:sz="0" w:space="0" w:color="auto"/>
          </w:divBdr>
        </w:div>
      </w:divsChild>
    </w:div>
    <w:div w:id="1665401364">
      <w:bodyDiv w:val="1"/>
      <w:marLeft w:val="0"/>
      <w:marRight w:val="0"/>
      <w:marTop w:val="0"/>
      <w:marBottom w:val="0"/>
      <w:divBdr>
        <w:top w:val="none" w:sz="0" w:space="0" w:color="auto"/>
        <w:left w:val="none" w:sz="0" w:space="0" w:color="auto"/>
        <w:bottom w:val="none" w:sz="0" w:space="0" w:color="auto"/>
        <w:right w:val="none" w:sz="0" w:space="0" w:color="auto"/>
      </w:divBdr>
    </w:div>
    <w:div w:id="1690326044">
      <w:bodyDiv w:val="1"/>
      <w:marLeft w:val="0"/>
      <w:marRight w:val="0"/>
      <w:marTop w:val="0"/>
      <w:marBottom w:val="0"/>
      <w:divBdr>
        <w:top w:val="none" w:sz="0" w:space="0" w:color="auto"/>
        <w:left w:val="none" w:sz="0" w:space="0" w:color="auto"/>
        <w:bottom w:val="none" w:sz="0" w:space="0" w:color="auto"/>
        <w:right w:val="none" w:sz="0" w:space="0" w:color="auto"/>
      </w:divBdr>
      <w:divsChild>
        <w:div w:id="1426194874">
          <w:marLeft w:val="0"/>
          <w:marRight w:val="0"/>
          <w:marTop w:val="0"/>
          <w:marBottom w:val="225"/>
          <w:divBdr>
            <w:top w:val="none" w:sz="0" w:space="0" w:color="auto"/>
            <w:left w:val="none" w:sz="0" w:space="0" w:color="auto"/>
            <w:bottom w:val="none" w:sz="0" w:space="0" w:color="auto"/>
            <w:right w:val="none" w:sz="0" w:space="0" w:color="auto"/>
          </w:divBdr>
        </w:div>
        <w:div w:id="919564350">
          <w:marLeft w:val="0"/>
          <w:marRight w:val="0"/>
          <w:marTop w:val="0"/>
          <w:marBottom w:val="225"/>
          <w:divBdr>
            <w:top w:val="none" w:sz="0" w:space="0" w:color="auto"/>
            <w:left w:val="none" w:sz="0" w:space="0" w:color="auto"/>
            <w:bottom w:val="none" w:sz="0" w:space="0" w:color="auto"/>
            <w:right w:val="none" w:sz="0" w:space="0" w:color="auto"/>
          </w:divBdr>
        </w:div>
        <w:div w:id="908466394">
          <w:marLeft w:val="0"/>
          <w:marRight w:val="0"/>
          <w:marTop w:val="0"/>
          <w:marBottom w:val="225"/>
          <w:divBdr>
            <w:top w:val="none" w:sz="0" w:space="0" w:color="auto"/>
            <w:left w:val="none" w:sz="0" w:space="0" w:color="auto"/>
            <w:bottom w:val="none" w:sz="0" w:space="0" w:color="auto"/>
            <w:right w:val="none" w:sz="0" w:space="0" w:color="auto"/>
          </w:divBdr>
        </w:div>
        <w:div w:id="2097969543">
          <w:marLeft w:val="0"/>
          <w:marRight w:val="0"/>
          <w:marTop w:val="0"/>
          <w:marBottom w:val="225"/>
          <w:divBdr>
            <w:top w:val="none" w:sz="0" w:space="0" w:color="auto"/>
            <w:left w:val="none" w:sz="0" w:space="0" w:color="auto"/>
            <w:bottom w:val="none" w:sz="0" w:space="0" w:color="auto"/>
            <w:right w:val="none" w:sz="0" w:space="0" w:color="auto"/>
          </w:divBdr>
        </w:div>
        <w:div w:id="1432625548">
          <w:marLeft w:val="-450"/>
          <w:marRight w:val="0"/>
          <w:marTop w:val="525"/>
          <w:marBottom w:val="225"/>
          <w:divBdr>
            <w:top w:val="none" w:sz="0" w:space="0" w:color="auto"/>
            <w:left w:val="single" w:sz="48" w:space="0" w:color="4F9CEE"/>
            <w:bottom w:val="none" w:sz="0" w:space="0" w:color="auto"/>
            <w:right w:val="none" w:sz="0" w:space="0" w:color="auto"/>
          </w:divBdr>
        </w:div>
        <w:div w:id="2006084106">
          <w:marLeft w:val="0"/>
          <w:marRight w:val="0"/>
          <w:marTop w:val="0"/>
          <w:marBottom w:val="225"/>
          <w:divBdr>
            <w:top w:val="none" w:sz="0" w:space="0" w:color="auto"/>
            <w:left w:val="none" w:sz="0" w:space="0" w:color="auto"/>
            <w:bottom w:val="none" w:sz="0" w:space="0" w:color="auto"/>
            <w:right w:val="none" w:sz="0" w:space="0" w:color="auto"/>
          </w:divBdr>
        </w:div>
        <w:div w:id="440539621">
          <w:marLeft w:val="0"/>
          <w:marRight w:val="0"/>
          <w:marTop w:val="0"/>
          <w:marBottom w:val="225"/>
          <w:divBdr>
            <w:top w:val="none" w:sz="0" w:space="0" w:color="auto"/>
            <w:left w:val="none" w:sz="0" w:space="0" w:color="auto"/>
            <w:bottom w:val="none" w:sz="0" w:space="0" w:color="auto"/>
            <w:right w:val="none" w:sz="0" w:space="0" w:color="auto"/>
          </w:divBdr>
        </w:div>
        <w:div w:id="1921986022">
          <w:marLeft w:val="0"/>
          <w:marRight w:val="0"/>
          <w:marTop w:val="0"/>
          <w:marBottom w:val="225"/>
          <w:divBdr>
            <w:top w:val="none" w:sz="0" w:space="0" w:color="auto"/>
            <w:left w:val="none" w:sz="0" w:space="0" w:color="auto"/>
            <w:bottom w:val="none" w:sz="0" w:space="0" w:color="auto"/>
            <w:right w:val="none" w:sz="0" w:space="0" w:color="auto"/>
          </w:divBdr>
        </w:div>
        <w:div w:id="1631126833">
          <w:marLeft w:val="0"/>
          <w:marRight w:val="0"/>
          <w:marTop w:val="0"/>
          <w:marBottom w:val="225"/>
          <w:divBdr>
            <w:top w:val="none" w:sz="0" w:space="0" w:color="auto"/>
            <w:left w:val="none" w:sz="0" w:space="0" w:color="auto"/>
            <w:bottom w:val="none" w:sz="0" w:space="0" w:color="auto"/>
            <w:right w:val="none" w:sz="0" w:space="0" w:color="auto"/>
          </w:divBdr>
        </w:div>
        <w:div w:id="661658838">
          <w:marLeft w:val="0"/>
          <w:marRight w:val="0"/>
          <w:marTop w:val="0"/>
          <w:marBottom w:val="225"/>
          <w:divBdr>
            <w:top w:val="none" w:sz="0" w:space="0" w:color="auto"/>
            <w:left w:val="none" w:sz="0" w:space="0" w:color="auto"/>
            <w:bottom w:val="none" w:sz="0" w:space="0" w:color="auto"/>
            <w:right w:val="none" w:sz="0" w:space="0" w:color="auto"/>
          </w:divBdr>
        </w:div>
        <w:div w:id="1565946888">
          <w:marLeft w:val="0"/>
          <w:marRight w:val="0"/>
          <w:marTop w:val="0"/>
          <w:marBottom w:val="225"/>
          <w:divBdr>
            <w:top w:val="none" w:sz="0" w:space="0" w:color="auto"/>
            <w:left w:val="none" w:sz="0" w:space="0" w:color="auto"/>
            <w:bottom w:val="none" w:sz="0" w:space="0" w:color="auto"/>
            <w:right w:val="none" w:sz="0" w:space="0" w:color="auto"/>
          </w:divBdr>
        </w:div>
        <w:div w:id="2083916173">
          <w:marLeft w:val="0"/>
          <w:marRight w:val="0"/>
          <w:marTop w:val="0"/>
          <w:marBottom w:val="225"/>
          <w:divBdr>
            <w:top w:val="none" w:sz="0" w:space="0" w:color="auto"/>
            <w:left w:val="none" w:sz="0" w:space="0" w:color="auto"/>
            <w:bottom w:val="none" w:sz="0" w:space="0" w:color="auto"/>
            <w:right w:val="none" w:sz="0" w:space="0" w:color="auto"/>
          </w:divBdr>
        </w:div>
      </w:divsChild>
    </w:div>
    <w:div w:id="1853370015">
      <w:bodyDiv w:val="1"/>
      <w:marLeft w:val="0"/>
      <w:marRight w:val="0"/>
      <w:marTop w:val="0"/>
      <w:marBottom w:val="0"/>
      <w:divBdr>
        <w:top w:val="none" w:sz="0" w:space="0" w:color="auto"/>
        <w:left w:val="none" w:sz="0" w:space="0" w:color="auto"/>
        <w:bottom w:val="none" w:sz="0" w:space="0" w:color="auto"/>
        <w:right w:val="none" w:sz="0" w:space="0" w:color="auto"/>
      </w:divBdr>
    </w:div>
    <w:div w:id="2008246242">
      <w:bodyDiv w:val="1"/>
      <w:marLeft w:val="0"/>
      <w:marRight w:val="0"/>
      <w:marTop w:val="0"/>
      <w:marBottom w:val="0"/>
      <w:divBdr>
        <w:top w:val="none" w:sz="0" w:space="0" w:color="auto"/>
        <w:left w:val="none" w:sz="0" w:space="0" w:color="auto"/>
        <w:bottom w:val="none" w:sz="0" w:space="0" w:color="auto"/>
        <w:right w:val="none" w:sz="0" w:space="0" w:color="auto"/>
      </w:divBdr>
      <w:divsChild>
        <w:div w:id="2011907553">
          <w:marLeft w:val="0"/>
          <w:marRight w:val="0"/>
          <w:marTop w:val="0"/>
          <w:marBottom w:val="135"/>
          <w:divBdr>
            <w:top w:val="none" w:sz="0" w:space="0" w:color="auto"/>
            <w:left w:val="none" w:sz="0" w:space="0" w:color="auto"/>
            <w:bottom w:val="single" w:sz="12" w:space="9" w:color="EBEBEB"/>
            <w:right w:val="none" w:sz="0" w:space="0" w:color="auto"/>
          </w:divBdr>
          <w:divsChild>
            <w:div w:id="1124033970">
              <w:marLeft w:val="0"/>
              <w:marRight w:val="0"/>
              <w:marTop w:val="0"/>
              <w:marBottom w:val="0"/>
              <w:divBdr>
                <w:top w:val="none" w:sz="0" w:space="0" w:color="auto"/>
                <w:left w:val="none" w:sz="0" w:space="0" w:color="auto"/>
                <w:bottom w:val="none" w:sz="0" w:space="0" w:color="auto"/>
                <w:right w:val="none" w:sz="0" w:space="0" w:color="auto"/>
              </w:divBdr>
            </w:div>
          </w:divsChild>
        </w:div>
        <w:div w:id="1722287854">
          <w:marLeft w:val="0"/>
          <w:marRight w:val="0"/>
          <w:marTop w:val="0"/>
          <w:marBottom w:val="120"/>
          <w:divBdr>
            <w:top w:val="none" w:sz="0" w:space="0" w:color="auto"/>
            <w:left w:val="none" w:sz="0" w:space="0" w:color="auto"/>
            <w:bottom w:val="none" w:sz="0" w:space="0" w:color="auto"/>
            <w:right w:val="none" w:sz="0" w:space="0" w:color="auto"/>
          </w:divBdr>
          <w:divsChild>
            <w:div w:id="2083486468">
              <w:marLeft w:val="0"/>
              <w:marRight w:val="0"/>
              <w:marTop w:val="0"/>
              <w:marBottom w:val="0"/>
              <w:divBdr>
                <w:top w:val="none" w:sz="0" w:space="0" w:color="auto"/>
                <w:left w:val="none" w:sz="0" w:space="0" w:color="auto"/>
                <w:bottom w:val="none" w:sz="0" w:space="0" w:color="auto"/>
                <w:right w:val="none" w:sz="0" w:space="0" w:color="auto"/>
              </w:divBdr>
              <w:divsChild>
                <w:div w:id="704453614">
                  <w:marLeft w:val="0"/>
                  <w:marRight w:val="0"/>
                  <w:marTop w:val="0"/>
                  <w:marBottom w:val="0"/>
                  <w:divBdr>
                    <w:top w:val="none" w:sz="0" w:space="0" w:color="auto"/>
                    <w:left w:val="none" w:sz="0" w:space="0" w:color="auto"/>
                    <w:bottom w:val="none" w:sz="0" w:space="0" w:color="auto"/>
                    <w:right w:val="none" w:sz="0" w:space="0" w:color="auto"/>
                  </w:divBdr>
                  <w:divsChild>
                    <w:div w:id="186771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111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EED3E42-8116-4754-96D5-2E40A4E85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9</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Gangmin Li</dc:creator>
  <cp:lastModifiedBy>Gangmin Li</cp:lastModifiedBy>
  <cp:revision>5</cp:revision>
  <dcterms:created xsi:type="dcterms:W3CDTF">2018-05-21T05:46:00Z</dcterms:created>
  <dcterms:modified xsi:type="dcterms:W3CDTF">2018-05-21T09:14:00Z</dcterms:modified>
</cp:coreProperties>
</file>